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0F" w:rsidRDefault="0055290F" w:rsidP="0055290F">
      <w:pPr>
        <w:widowControl w:val="0"/>
        <w:autoSpaceDE w:val="0"/>
        <w:autoSpaceDN w:val="0"/>
        <w:adjustRightInd w:val="0"/>
        <w:spacing w:after="240" w:line="520" w:lineRule="atLeast"/>
        <w:rPr>
          <w:rFonts w:ascii="Times" w:hAnsi="Times" w:cs="Times"/>
          <w:lang w:val="en-US"/>
        </w:rPr>
      </w:pPr>
      <w:r>
        <w:rPr>
          <w:rFonts w:ascii="Times" w:hAnsi="Times" w:cs="Times"/>
          <w:sz w:val="46"/>
          <w:szCs w:val="46"/>
          <w:lang w:val="en-US"/>
        </w:rPr>
        <w:t xml:space="preserve">University of Amsterdam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Master Thesis Project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Forgery: Synthesizing Database Transactions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Guy - Sean </w:t>
      </w:r>
      <w:proofErr w:type="spellStart"/>
      <w:r>
        <w:rPr>
          <w:rFonts w:ascii="Times" w:hAnsi="Times" w:cs="Times"/>
          <w:sz w:val="38"/>
          <w:szCs w:val="38"/>
          <w:lang w:val="en-US"/>
        </w:rPr>
        <w:t>Rombaut</w:t>
      </w:r>
      <w:proofErr w:type="spellEnd"/>
      <w:r>
        <w:rPr>
          <w:rFonts w:ascii="Times" w:hAnsi="Times" w:cs="Times"/>
          <w:sz w:val="38"/>
          <w:szCs w:val="38"/>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Supervised by</w:t>
      </w:r>
      <w:proofErr w:type="gramStart"/>
      <w:r>
        <w:rPr>
          <w:rFonts w:ascii="Times" w:hAnsi="Times" w:cs="Times"/>
          <w:sz w:val="26"/>
          <w:szCs w:val="26"/>
          <w:lang w:val="en-US"/>
        </w:rPr>
        <w:t>: </w:t>
      </w:r>
      <w:proofErr w:type="gramEnd"/>
      <w:r>
        <w:rPr>
          <w:rFonts w:ascii="Times" w:hAnsi="Times" w:cs="Times"/>
          <w:sz w:val="26"/>
          <w:szCs w:val="26"/>
          <w:lang w:val="en-US"/>
        </w:rPr>
        <w:t xml:space="preserve">Dr. </w:t>
      </w:r>
      <w:proofErr w:type="spellStart"/>
      <w:r>
        <w:rPr>
          <w:rFonts w:ascii="Times" w:hAnsi="Times" w:cs="Times"/>
          <w:sz w:val="26"/>
          <w:szCs w:val="26"/>
          <w:lang w:val="en-US"/>
        </w:rPr>
        <w:t>Tijs</w:t>
      </w:r>
      <w:proofErr w:type="spellEnd"/>
      <w:r>
        <w:rPr>
          <w:rFonts w:ascii="Times" w:hAnsi="Times" w:cs="Times"/>
          <w:sz w:val="26"/>
          <w:szCs w:val="26"/>
          <w:lang w:val="en-US"/>
        </w:rPr>
        <w:t xml:space="preserve"> van der Storm </w:t>
      </w:r>
      <w:proofErr w:type="spellStart"/>
      <w:r>
        <w:rPr>
          <w:rFonts w:ascii="Times" w:hAnsi="Times" w:cs="Times"/>
          <w:sz w:val="26"/>
          <w:szCs w:val="26"/>
          <w:lang w:val="en-US"/>
        </w:rPr>
        <w:t>Jouke</w:t>
      </w:r>
      <w:proofErr w:type="spellEnd"/>
      <w:r>
        <w:rPr>
          <w:rFonts w:ascii="Times" w:hAnsi="Times" w:cs="Times"/>
          <w:sz w:val="26"/>
          <w:szCs w:val="26"/>
          <w:lang w:val="en-US"/>
        </w:rPr>
        <w:t xml:space="preserve"> </w:t>
      </w:r>
      <w:proofErr w:type="spellStart"/>
      <w:r>
        <w:rPr>
          <w:rFonts w:ascii="Times" w:hAnsi="Times" w:cs="Times"/>
          <w:sz w:val="26"/>
          <w:szCs w:val="26"/>
          <w:lang w:val="en-US"/>
        </w:rPr>
        <w:t>Stoel</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Organizations: </w:t>
      </w:r>
      <w:proofErr w:type="spellStart"/>
      <w:r>
        <w:rPr>
          <w:rFonts w:ascii="Times" w:hAnsi="Times" w:cs="Times"/>
          <w:sz w:val="26"/>
          <w:szCs w:val="26"/>
          <w:lang w:val="en-US"/>
        </w:rPr>
        <w:t>Internationale</w:t>
      </w:r>
      <w:proofErr w:type="spellEnd"/>
      <w:r>
        <w:rPr>
          <w:rFonts w:ascii="Times" w:hAnsi="Times" w:cs="Times"/>
          <w:sz w:val="26"/>
          <w:szCs w:val="26"/>
          <w:lang w:val="en-US"/>
        </w:rPr>
        <w:t xml:space="preserve"> </w:t>
      </w:r>
      <w:proofErr w:type="spellStart"/>
      <w:r>
        <w:rPr>
          <w:rFonts w:ascii="Times" w:hAnsi="Times" w:cs="Times"/>
          <w:sz w:val="26"/>
          <w:szCs w:val="26"/>
          <w:lang w:val="en-US"/>
        </w:rPr>
        <w:t>Nederlanden</w:t>
      </w:r>
      <w:proofErr w:type="spellEnd"/>
      <w:r>
        <w:rPr>
          <w:rFonts w:ascii="Times" w:hAnsi="Times" w:cs="Times"/>
          <w:sz w:val="26"/>
          <w:szCs w:val="26"/>
          <w:lang w:val="en-US"/>
        </w:rPr>
        <w:t xml:space="preserve"> </w:t>
      </w:r>
      <w:proofErr w:type="spellStart"/>
      <w:r>
        <w:rPr>
          <w:rFonts w:ascii="Times" w:hAnsi="Times" w:cs="Times"/>
          <w:sz w:val="26"/>
          <w:szCs w:val="26"/>
          <w:lang w:val="en-US"/>
        </w:rPr>
        <w:t>Groep</w:t>
      </w:r>
      <w:proofErr w:type="spellEnd"/>
      <w:r>
        <w:rPr>
          <w:rFonts w:ascii="Times" w:hAnsi="Times" w:cs="Times"/>
          <w:sz w:val="26"/>
          <w:szCs w:val="26"/>
          <w:lang w:val="en-US"/>
        </w:rPr>
        <w:t xml:space="preserve"> (ING)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Centrum </w:t>
      </w:r>
      <w:proofErr w:type="spellStart"/>
      <w:r>
        <w:rPr>
          <w:rFonts w:ascii="Times" w:hAnsi="Times" w:cs="Times"/>
          <w:sz w:val="26"/>
          <w:szCs w:val="26"/>
          <w:lang w:val="en-US"/>
        </w:rPr>
        <w:t>Wiskunde</w:t>
      </w:r>
      <w:proofErr w:type="spellEnd"/>
      <w:r>
        <w:rPr>
          <w:rFonts w:ascii="Times" w:hAnsi="Times" w:cs="Times"/>
          <w:sz w:val="26"/>
          <w:szCs w:val="26"/>
          <w:lang w:val="en-US"/>
        </w:rPr>
        <w:t xml:space="preserve"> &amp; </w:t>
      </w:r>
      <w:proofErr w:type="spellStart"/>
      <w:r>
        <w:rPr>
          <w:rFonts w:ascii="Times" w:hAnsi="Times" w:cs="Times"/>
          <w:sz w:val="26"/>
          <w:szCs w:val="26"/>
          <w:lang w:val="en-US"/>
        </w:rPr>
        <w:t>Informatica</w:t>
      </w:r>
      <w:proofErr w:type="spellEnd"/>
      <w:r>
        <w:rPr>
          <w:rFonts w:ascii="Times" w:hAnsi="Times" w:cs="Times"/>
          <w:sz w:val="26"/>
          <w:szCs w:val="26"/>
          <w:lang w:val="en-US"/>
        </w:rPr>
        <w:t xml:space="preserve"> (CWI)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February 5, 2016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Contents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1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Abstract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popularity of model</w:t>
      </w:r>
      <w:del w:id="0" w:author="Jeroen" w:date="2016-02-05T17:39:00Z">
        <w:r w:rsidDel="0055290F">
          <w:rPr>
            <w:rFonts w:ascii="Times" w:hAnsi="Times" w:cs="Times"/>
            <w:sz w:val="26"/>
            <w:szCs w:val="26"/>
            <w:lang w:val="en-US"/>
          </w:rPr>
          <w:delText>l</w:delText>
        </w:r>
      </w:del>
      <w:r>
        <w:rPr>
          <w:rFonts w:ascii="Times" w:hAnsi="Times" w:cs="Times"/>
          <w:sz w:val="26"/>
          <w:szCs w:val="26"/>
          <w:lang w:val="en-US"/>
        </w:rPr>
        <w:t>ing languages is increasing</w:t>
      </w:r>
      <w:ins w:id="1" w:author="Jeroen" w:date="2016-02-05T17:39:00Z">
        <w:r>
          <w:rPr>
            <w:rFonts w:ascii="Times" w:hAnsi="Times" w:cs="Times"/>
            <w:sz w:val="26"/>
            <w:szCs w:val="26"/>
            <w:lang w:val="en-US"/>
          </w:rPr>
          <w:t>. This is</w:t>
        </w:r>
      </w:ins>
      <w:del w:id="2" w:author="Jeroen" w:date="2016-02-05T17:39:00Z">
        <w:r w:rsidDel="0055290F">
          <w:rPr>
            <w:rFonts w:ascii="Times" w:hAnsi="Times" w:cs="Times"/>
            <w:sz w:val="26"/>
            <w:szCs w:val="26"/>
            <w:lang w:val="en-US"/>
          </w:rPr>
          <w:delText>,</w:delText>
        </w:r>
      </w:del>
      <w:r>
        <w:rPr>
          <w:rFonts w:ascii="Times" w:hAnsi="Times" w:cs="Times"/>
          <w:sz w:val="26"/>
          <w:szCs w:val="26"/>
          <w:lang w:val="en-US"/>
        </w:rPr>
        <w:t xml:space="preserve"> mostly due to the fact that </w:t>
      </w:r>
      <w:del w:id="3" w:author="Jeroen" w:date="2016-02-05T17:39:00Z">
        <w:r w:rsidDel="0055290F">
          <w:rPr>
            <w:rFonts w:ascii="Times" w:hAnsi="Times" w:cs="Times"/>
            <w:sz w:val="26"/>
            <w:szCs w:val="26"/>
            <w:lang w:val="en-US"/>
          </w:rPr>
          <w:delText xml:space="preserve">it </w:delText>
        </w:r>
      </w:del>
      <w:ins w:id="4" w:author="Jeroen" w:date="2016-02-05T17:39:00Z">
        <w:r>
          <w:rPr>
            <w:rFonts w:ascii="Times" w:hAnsi="Times" w:cs="Times"/>
            <w:sz w:val="26"/>
            <w:szCs w:val="26"/>
            <w:lang w:val="en-US"/>
          </w:rPr>
          <w:t xml:space="preserve">using modeling languages </w:t>
        </w:r>
      </w:ins>
      <w:r>
        <w:rPr>
          <w:rFonts w:ascii="Times" w:hAnsi="Times" w:cs="Times"/>
          <w:sz w:val="26"/>
          <w:szCs w:val="26"/>
          <w:lang w:val="en-US"/>
        </w:rPr>
        <w:t>is an efficient way to end up with a high quality system [</w:t>
      </w:r>
      <w:proofErr w:type="gramStart"/>
      <w:r>
        <w:rPr>
          <w:rFonts w:ascii="Times" w:hAnsi="Times" w:cs="Times"/>
          <w:sz w:val="26"/>
          <w:szCs w:val="26"/>
          <w:lang w:val="en-US"/>
        </w:rPr>
        <w:t>?,</w:t>
      </w:r>
      <w:proofErr w:type="gramEnd"/>
      <w:r>
        <w:rPr>
          <w:rFonts w:ascii="Times" w:hAnsi="Times" w:cs="Times"/>
          <w:sz w:val="26"/>
          <w:szCs w:val="26"/>
          <w:lang w:val="en-US"/>
        </w:rPr>
        <w:t xml:space="preserve"> p. 6]. By providing immediate feedback to users they allow early detection of design errors [?]. </w:t>
      </w:r>
      <w:del w:id="5" w:author="Jeroen" w:date="2016-02-05T17:40:00Z">
        <w:r w:rsidDel="0055290F">
          <w:rPr>
            <w:rFonts w:ascii="Times" w:hAnsi="Times" w:cs="Times"/>
            <w:sz w:val="26"/>
            <w:szCs w:val="26"/>
            <w:lang w:val="en-US"/>
          </w:rPr>
          <w:delText>In contrast</w:delText>
        </w:r>
      </w:del>
      <w:ins w:id="6" w:author="Jeroen" w:date="2016-02-05T17:40:00Z">
        <w:r>
          <w:rPr>
            <w:rFonts w:ascii="Times" w:hAnsi="Times" w:cs="Times"/>
            <w:sz w:val="26"/>
            <w:szCs w:val="26"/>
            <w:lang w:val="en-US"/>
          </w:rPr>
          <w:t>Nonetheless t</w:t>
        </w:r>
      </w:ins>
      <w:del w:id="7" w:author="Jeroen" w:date="2016-02-05T17:40:00Z">
        <w:r w:rsidDel="0055290F">
          <w:rPr>
            <w:rFonts w:ascii="Times" w:hAnsi="Times" w:cs="Times"/>
            <w:sz w:val="26"/>
            <w:szCs w:val="26"/>
            <w:lang w:val="en-US"/>
          </w:rPr>
          <w:delText>, t</w:delText>
        </w:r>
      </w:del>
      <w:r>
        <w:rPr>
          <w:rFonts w:ascii="Times" w:hAnsi="Times" w:cs="Times"/>
          <w:sz w:val="26"/>
          <w:szCs w:val="26"/>
          <w:lang w:val="en-US"/>
        </w:rPr>
        <w:t>h</w:t>
      </w:r>
      <w:ins w:id="8" w:author="Jeroen" w:date="2016-02-05T17:40:00Z">
        <w:r>
          <w:rPr>
            <w:rFonts w:ascii="Times" w:hAnsi="Times" w:cs="Times"/>
            <w:sz w:val="26"/>
            <w:szCs w:val="26"/>
            <w:lang w:val="en-US"/>
          </w:rPr>
          <w:t>e</w:t>
        </w:r>
      </w:ins>
      <w:del w:id="9" w:author="Jeroen" w:date="2016-02-05T17:40:00Z">
        <w:r w:rsidDel="0055290F">
          <w:rPr>
            <w:rFonts w:ascii="Times" w:hAnsi="Times" w:cs="Times"/>
            <w:sz w:val="26"/>
            <w:szCs w:val="26"/>
            <w:lang w:val="en-US"/>
          </w:rPr>
          <w:delText>o</w:delText>
        </w:r>
      </w:del>
      <w:r>
        <w:rPr>
          <w:rFonts w:ascii="Times" w:hAnsi="Times" w:cs="Times"/>
          <w:sz w:val="26"/>
          <w:szCs w:val="26"/>
          <w:lang w:val="en-US"/>
        </w:rPr>
        <w:t xml:space="preserve">se models are far </w:t>
      </w:r>
      <w:ins w:id="10" w:author="Jeroen" w:date="2016-02-05T17:40:00Z">
        <w:r>
          <w:rPr>
            <w:rFonts w:ascii="Times" w:hAnsi="Times" w:cs="Times"/>
            <w:sz w:val="26"/>
            <w:szCs w:val="26"/>
            <w:lang w:val="en-US"/>
          </w:rPr>
          <w:t>from</w:t>
        </w:r>
      </w:ins>
      <w:del w:id="11" w:author="Jeroen" w:date="2016-02-05T17:40:00Z">
        <w:r w:rsidDel="0055290F">
          <w:rPr>
            <w:rFonts w:ascii="Times" w:hAnsi="Times" w:cs="Times"/>
            <w:sz w:val="26"/>
            <w:szCs w:val="26"/>
            <w:lang w:val="en-US"/>
          </w:rPr>
          <w:delText>than</w:delText>
        </w:r>
      </w:del>
      <w:r>
        <w:rPr>
          <w:rFonts w:ascii="Times" w:hAnsi="Times" w:cs="Times"/>
          <w:sz w:val="26"/>
          <w:szCs w:val="26"/>
          <w:lang w:val="en-US"/>
        </w:rPr>
        <w:t xml:space="preserve"> being a real </w:t>
      </w:r>
      <w:ins w:id="12" w:author="Jeroen" w:date="2016-02-05T18:54:00Z">
        <w:r w:rsidR="006D0AEB">
          <w:rPr>
            <w:rFonts w:ascii="Times" w:hAnsi="Times" w:cs="Times"/>
            <w:sz w:val="26"/>
            <w:szCs w:val="26"/>
            <w:lang w:val="en-US"/>
          </w:rPr>
          <w:t xml:space="preserve">implemented </w:t>
        </w:r>
      </w:ins>
      <w:commentRangeStart w:id="13"/>
      <w:r>
        <w:rPr>
          <w:rFonts w:ascii="Times" w:hAnsi="Times" w:cs="Times"/>
          <w:sz w:val="26"/>
          <w:szCs w:val="26"/>
          <w:lang w:val="en-US"/>
        </w:rPr>
        <w:t>product</w:t>
      </w:r>
      <w:commentRangeEnd w:id="13"/>
      <w:r>
        <w:rPr>
          <w:rStyle w:val="Verwijzingopmerking"/>
        </w:rPr>
        <w:commentReference w:id="13"/>
      </w:r>
      <w:r>
        <w:rPr>
          <w:rFonts w:ascii="Times" w:hAnsi="Times" w:cs="Times"/>
          <w:sz w:val="26"/>
          <w:szCs w:val="26"/>
          <w:lang w:val="en-US"/>
        </w:rPr>
        <w:t>. Manual implementation is required</w:t>
      </w:r>
      <w:del w:id="14" w:author="Jeroen" w:date="2016-02-05T17:41:00Z">
        <w:r w:rsidDel="0055290F">
          <w:rPr>
            <w:rFonts w:ascii="Times" w:hAnsi="Times" w:cs="Times"/>
            <w:sz w:val="26"/>
            <w:szCs w:val="26"/>
            <w:lang w:val="en-US"/>
          </w:rPr>
          <w:delText>, and therefore, it opens a door</w:delText>
        </w:r>
      </w:del>
      <w:ins w:id="15" w:author="Jeroen" w:date="2016-02-05T17:41:00Z">
        <w:r>
          <w:rPr>
            <w:rFonts w:ascii="Times" w:hAnsi="Times" w:cs="Times"/>
            <w:sz w:val="26"/>
            <w:szCs w:val="26"/>
            <w:lang w:val="en-US"/>
          </w:rPr>
          <w:t xml:space="preserve"> which makes it more </w:t>
        </w:r>
      </w:ins>
      <w:ins w:id="16" w:author="Jeroen" w:date="2016-02-05T18:55:00Z">
        <w:r w:rsidR="006D0AEB">
          <w:rPr>
            <w:rFonts w:ascii="Times" w:hAnsi="Times" w:cs="Times"/>
            <w:sz w:val="26"/>
            <w:szCs w:val="26"/>
            <w:lang w:val="en-US"/>
          </w:rPr>
          <w:t>prone to</w:t>
        </w:r>
      </w:ins>
      <w:del w:id="17" w:author="Jeroen" w:date="2016-02-05T18:55:00Z">
        <w:r w:rsidDel="006D0AEB">
          <w:rPr>
            <w:rFonts w:ascii="Times" w:hAnsi="Times" w:cs="Times"/>
            <w:sz w:val="26"/>
            <w:szCs w:val="26"/>
            <w:lang w:val="en-US"/>
          </w:rPr>
          <w:delText xml:space="preserve"> for</w:delText>
        </w:r>
      </w:del>
      <w:r>
        <w:rPr>
          <w:rFonts w:ascii="Times" w:hAnsi="Times" w:cs="Times"/>
          <w:sz w:val="26"/>
          <w:szCs w:val="26"/>
          <w:lang w:val="en-US"/>
        </w:rPr>
        <w:t xml:space="preserve"> mistakes. </w:t>
      </w:r>
      <w:del w:id="18" w:author="Jeroen" w:date="2016-02-05T17:42:00Z">
        <w:r w:rsidDel="0055290F">
          <w:rPr>
            <w:rFonts w:ascii="Times" w:hAnsi="Times" w:cs="Times"/>
            <w:sz w:val="26"/>
            <w:szCs w:val="26"/>
            <w:lang w:val="en-US"/>
          </w:rPr>
          <w:delText>According to this, o</w:delText>
        </w:r>
      </w:del>
      <w:ins w:id="19" w:author="Jeroen" w:date="2016-02-05T17:42:00Z">
        <w:r>
          <w:rPr>
            <w:rFonts w:ascii="Times" w:hAnsi="Times" w:cs="Times"/>
            <w:sz w:val="26"/>
            <w:szCs w:val="26"/>
            <w:lang w:val="en-US"/>
          </w:rPr>
          <w:t>O</w:t>
        </w:r>
      </w:ins>
      <w:r>
        <w:rPr>
          <w:rFonts w:ascii="Times" w:hAnsi="Times" w:cs="Times"/>
          <w:sz w:val="26"/>
          <w:szCs w:val="26"/>
          <w:lang w:val="en-US"/>
        </w:rPr>
        <w:t xml:space="preserve">ur motivation </w:t>
      </w:r>
      <w:ins w:id="20" w:author="Jeroen" w:date="2016-02-05T17:42:00Z">
        <w:r>
          <w:rPr>
            <w:rFonts w:ascii="Times" w:hAnsi="Times" w:cs="Times"/>
            <w:sz w:val="26"/>
            <w:szCs w:val="26"/>
            <w:lang w:val="en-US"/>
          </w:rPr>
          <w:t xml:space="preserve">for </w:t>
        </w:r>
      </w:ins>
      <w:ins w:id="21" w:author="Jeroen" w:date="2016-02-05T18:56:00Z">
        <w:r w:rsidR="006D0AEB">
          <w:rPr>
            <w:rFonts w:ascii="Times" w:hAnsi="Times" w:cs="Times"/>
            <w:sz w:val="26"/>
            <w:szCs w:val="26"/>
            <w:lang w:val="en-US"/>
          </w:rPr>
          <w:t xml:space="preserve">this research </w:t>
        </w:r>
      </w:ins>
      <w:r>
        <w:rPr>
          <w:rFonts w:ascii="Times" w:hAnsi="Times" w:cs="Times"/>
          <w:sz w:val="26"/>
          <w:szCs w:val="26"/>
          <w:lang w:val="en-US"/>
        </w:rPr>
        <w:t xml:space="preserve">was to find a solution in this matter. </w:t>
      </w:r>
    </w:p>
    <w:p w:rsidR="0055290F" w:rsidRPr="006D0AEB" w:rsidRDefault="0055290F" w:rsidP="0055290F">
      <w:pPr>
        <w:widowControl w:val="0"/>
        <w:autoSpaceDE w:val="0"/>
        <w:autoSpaceDN w:val="0"/>
        <w:adjustRightInd w:val="0"/>
        <w:spacing w:after="240" w:line="300" w:lineRule="atLeast"/>
        <w:rPr>
          <w:rFonts w:ascii="Times" w:hAnsi="Times" w:cs="Times"/>
          <w:sz w:val="26"/>
          <w:szCs w:val="26"/>
          <w:lang w:val="en-US"/>
          <w:rPrChange w:id="22" w:author="Jeroen" w:date="2016-02-05T18:57:00Z">
            <w:rPr>
              <w:rFonts w:ascii="Times" w:hAnsi="Times" w:cs="Times"/>
              <w:lang w:val="en-US"/>
            </w:rPr>
          </w:rPrChange>
        </w:rPr>
      </w:pPr>
      <w:del w:id="23" w:author="Jeroen" w:date="2016-02-05T17:42:00Z">
        <w:r w:rsidDel="0055290F">
          <w:rPr>
            <w:rFonts w:ascii="Times" w:hAnsi="Times" w:cs="Times"/>
            <w:sz w:val="26"/>
            <w:szCs w:val="26"/>
            <w:lang w:val="en-US"/>
          </w:rPr>
          <w:delText>Truly speaking,</w:delText>
        </w:r>
      </w:del>
      <w:ins w:id="24" w:author="Jeroen" w:date="2016-02-05T17:42:00Z">
        <w:r>
          <w:rPr>
            <w:rFonts w:ascii="Times" w:hAnsi="Times" w:cs="Times"/>
            <w:sz w:val="26"/>
            <w:szCs w:val="26"/>
            <w:lang w:val="en-US"/>
          </w:rPr>
          <w:t>Considering the human factor,</w:t>
        </w:r>
      </w:ins>
      <w:r>
        <w:rPr>
          <w:rFonts w:ascii="Times" w:hAnsi="Times" w:cs="Times"/>
          <w:sz w:val="26"/>
          <w:szCs w:val="26"/>
          <w:lang w:val="en-US"/>
        </w:rPr>
        <w:t xml:space="preserve"> </w:t>
      </w:r>
      <w:ins w:id="25" w:author="Jeroen" w:date="2016-02-05T17:44:00Z">
        <w:r>
          <w:rPr>
            <w:rFonts w:ascii="Times" w:hAnsi="Times" w:cs="Times"/>
            <w:sz w:val="26"/>
            <w:szCs w:val="26"/>
            <w:lang w:val="en-US"/>
          </w:rPr>
          <w:t>it</w:t>
        </w:r>
      </w:ins>
      <w:del w:id="26" w:author="Jeroen" w:date="2016-02-05T17:44:00Z">
        <w:r w:rsidDel="0055290F">
          <w:rPr>
            <w:rFonts w:ascii="Times" w:hAnsi="Times" w:cs="Times"/>
            <w:sz w:val="26"/>
            <w:szCs w:val="26"/>
            <w:lang w:val="en-US"/>
          </w:rPr>
          <w:delText>i</w:delText>
        </w:r>
      </w:del>
      <w:del w:id="27" w:author="Jeroen" w:date="2016-02-05T17:43:00Z">
        <w:r w:rsidDel="0055290F">
          <w:rPr>
            <w:rFonts w:ascii="Times" w:hAnsi="Times" w:cs="Times"/>
            <w:sz w:val="26"/>
            <w:szCs w:val="26"/>
            <w:lang w:val="en-US"/>
          </w:rPr>
          <w:delText>t</w:delText>
        </w:r>
      </w:del>
      <w:r>
        <w:rPr>
          <w:rFonts w:ascii="Times" w:hAnsi="Times" w:cs="Times"/>
          <w:sz w:val="26"/>
          <w:szCs w:val="26"/>
          <w:lang w:val="en-US"/>
        </w:rPr>
        <w:t xml:space="preserve"> is not possible to develop fault-free software in practic</w:t>
      </w:r>
      <w:del w:id="28" w:author="Jeroen" w:date="2016-02-05T17:43:00Z">
        <w:r w:rsidDel="0055290F">
          <w:rPr>
            <w:rFonts w:ascii="Times" w:hAnsi="Times" w:cs="Times"/>
            <w:sz w:val="26"/>
            <w:szCs w:val="26"/>
            <w:lang w:val="en-US"/>
          </w:rPr>
          <w:delText xml:space="preserve">al scenario considering human nature </w:delText>
        </w:r>
      </w:del>
      <w:proofErr w:type="gramStart"/>
      <w:ins w:id="29" w:author="Jeroen" w:date="2016-02-05T17:43:00Z">
        <w:r>
          <w:rPr>
            <w:rFonts w:ascii="Times" w:hAnsi="Times" w:cs="Times"/>
            <w:sz w:val="26"/>
            <w:szCs w:val="26"/>
            <w:lang w:val="en-US"/>
          </w:rPr>
          <w:t>e</w:t>
        </w:r>
      </w:ins>
      <w:r>
        <w:rPr>
          <w:rFonts w:ascii="Times" w:hAnsi="Times" w:cs="Times"/>
          <w:sz w:val="26"/>
          <w:szCs w:val="26"/>
          <w:lang w:val="en-US"/>
        </w:rPr>
        <w:t>[</w:t>
      </w:r>
      <w:proofErr w:type="gramEnd"/>
      <w:r>
        <w:rPr>
          <w:rFonts w:ascii="Times" w:hAnsi="Times" w:cs="Times"/>
          <w:sz w:val="26"/>
          <w:szCs w:val="26"/>
          <w:lang w:val="en-US"/>
        </w:rPr>
        <w:t>?]. Software issues can be</w:t>
      </w:r>
      <w:del w:id="30" w:author="Jeroen" w:date="2016-02-05T18:58:00Z">
        <w:r w:rsidDel="006D0AEB">
          <w:rPr>
            <w:rFonts w:ascii="Times" w:hAnsi="Times" w:cs="Times"/>
            <w:sz w:val="26"/>
            <w:szCs w:val="26"/>
            <w:lang w:val="en-US"/>
          </w:rPr>
          <w:delText xml:space="preserve"> fixed</w:delText>
        </w:r>
      </w:del>
      <w:del w:id="31" w:author="Jeroen" w:date="2016-02-05T17:45:00Z">
        <w:r w:rsidDel="0055290F">
          <w:rPr>
            <w:rFonts w:ascii="Times" w:hAnsi="Times" w:cs="Times"/>
            <w:sz w:val="26"/>
            <w:szCs w:val="26"/>
            <w:lang w:val="en-US"/>
          </w:rPr>
          <w:delText>, however,</w:delText>
        </w:r>
      </w:del>
      <w:ins w:id="32" w:author="Jeroen" w:date="2016-02-05T18:58:00Z">
        <w:r w:rsidR="006D0AEB">
          <w:rPr>
            <w:rFonts w:ascii="Times" w:hAnsi="Times" w:cs="Times"/>
            <w:sz w:val="26"/>
            <w:szCs w:val="26"/>
            <w:lang w:val="en-US"/>
          </w:rPr>
          <w:t xml:space="preserve"> solved</w:t>
        </w:r>
      </w:ins>
      <w:ins w:id="33" w:author="Jeroen" w:date="2016-02-05T17:45:00Z">
        <w:r>
          <w:rPr>
            <w:rFonts w:ascii="Times" w:hAnsi="Times" w:cs="Times"/>
            <w:sz w:val="26"/>
            <w:szCs w:val="26"/>
            <w:lang w:val="en-US"/>
          </w:rPr>
          <w:t xml:space="preserve"> but</w:t>
        </w:r>
      </w:ins>
      <w:r>
        <w:rPr>
          <w:rFonts w:ascii="Times" w:hAnsi="Times" w:cs="Times"/>
          <w:sz w:val="26"/>
          <w:szCs w:val="26"/>
          <w:lang w:val="en-US"/>
        </w:rPr>
        <w:t xml:space="preserve"> when the data</w:t>
      </w:r>
      <w:ins w:id="34" w:author="Jeroen" w:date="2016-02-05T19:06:00Z">
        <w:r w:rsidR="006D0AEB">
          <w:rPr>
            <w:rFonts w:ascii="Times" w:hAnsi="Times" w:cs="Times"/>
            <w:sz w:val="26"/>
            <w:szCs w:val="26"/>
            <w:lang w:val="en-US"/>
          </w:rPr>
          <w:t xml:space="preserve"> itself</w:t>
        </w:r>
      </w:ins>
      <w:r>
        <w:rPr>
          <w:rFonts w:ascii="Times" w:hAnsi="Times" w:cs="Times"/>
          <w:sz w:val="26"/>
          <w:szCs w:val="26"/>
          <w:lang w:val="en-US"/>
        </w:rPr>
        <w:t xml:space="preserve"> is </w:t>
      </w:r>
      <w:del w:id="35" w:author="Jeroen" w:date="2016-02-05T18:57:00Z">
        <w:r w:rsidDel="006D0AEB">
          <w:rPr>
            <w:rFonts w:ascii="Times" w:hAnsi="Times" w:cs="Times"/>
            <w:sz w:val="26"/>
            <w:szCs w:val="26"/>
            <w:lang w:val="en-US"/>
          </w:rPr>
          <w:delText>a</w:delText>
        </w:r>
      </w:del>
      <w:ins w:id="36" w:author="Jeroen" w:date="2016-02-05T18:57:00Z">
        <w:r w:rsidR="006D0AEB">
          <w:rPr>
            <w:rFonts w:ascii="Times" w:hAnsi="Times" w:cs="Times"/>
            <w:sz w:val="26"/>
            <w:szCs w:val="26"/>
            <w:lang w:val="en-US"/>
          </w:rPr>
          <w:t>e</w:t>
        </w:r>
      </w:ins>
      <w:r>
        <w:rPr>
          <w:rFonts w:ascii="Times" w:hAnsi="Times" w:cs="Times"/>
          <w:sz w:val="26"/>
          <w:szCs w:val="26"/>
          <w:lang w:val="en-US"/>
        </w:rPr>
        <w:t>ffected</w:t>
      </w:r>
      <w:ins w:id="37" w:author="Jeroen" w:date="2016-02-05T18:58:00Z">
        <w:r w:rsidR="006D0AEB">
          <w:rPr>
            <w:rFonts w:ascii="Times" w:hAnsi="Times" w:cs="Times"/>
            <w:sz w:val="26"/>
            <w:szCs w:val="26"/>
            <w:lang w:val="en-US"/>
          </w:rPr>
          <w:t xml:space="preserve"> this becomes more difficult</w:t>
        </w:r>
      </w:ins>
      <w:del w:id="38" w:author="Jeroen" w:date="2016-02-05T19:06:00Z">
        <w:r w:rsidDel="006D0AEB">
          <w:rPr>
            <w:rFonts w:ascii="Times" w:hAnsi="Times" w:cs="Times"/>
            <w:sz w:val="26"/>
            <w:szCs w:val="26"/>
            <w:lang w:val="en-US"/>
          </w:rPr>
          <w:delText xml:space="preserve"> </w:delText>
        </w:r>
      </w:del>
      <w:commentRangeStart w:id="39"/>
      <w:del w:id="40" w:author="Jeroen" w:date="2016-02-05T18:58:00Z">
        <w:r w:rsidDel="006D0AEB">
          <w:rPr>
            <w:rFonts w:ascii="Times" w:hAnsi="Times" w:cs="Times"/>
            <w:sz w:val="26"/>
            <w:szCs w:val="26"/>
            <w:lang w:val="en-US"/>
          </w:rPr>
          <w:delText>things</w:delText>
        </w:r>
        <w:commentRangeEnd w:id="39"/>
        <w:r w:rsidDel="006D0AEB">
          <w:rPr>
            <w:rStyle w:val="Verwijzingopmerking"/>
          </w:rPr>
          <w:commentReference w:id="39"/>
        </w:r>
        <w:r w:rsidDel="006D0AEB">
          <w:rPr>
            <w:rFonts w:ascii="Times" w:hAnsi="Times" w:cs="Times"/>
            <w:sz w:val="26"/>
            <w:szCs w:val="26"/>
            <w:lang w:val="en-US"/>
          </w:rPr>
          <w:delText xml:space="preserve"> become much harder</w:delText>
        </w:r>
      </w:del>
      <w:r>
        <w:rPr>
          <w:rFonts w:ascii="Times" w:hAnsi="Times" w:cs="Times"/>
          <w:sz w:val="26"/>
          <w:szCs w:val="26"/>
          <w:lang w:val="en-US"/>
        </w:rPr>
        <w:t xml:space="preserve">. Data errors can </w:t>
      </w:r>
      <w:del w:id="41" w:author="Jeroen" w:date="2016-02-05T17:46:00Z">
        <w:r w:rsidDel="0055290F">
          <w:rPr>
            <w:rFonts w:ascii="Times" w:hAnsi="Times" w:cs="Times"/>
            <w:sz w:val="26"/>
            <w:szCs w:val="26"/>
            <w:lang w:val="en-US"/>
          </w:rPr>
          <w:delText xml:space="preserve">cripple </w:delText>
        </w:r>
      </w:del>
      <w:ins w:id="42" w:author="Jeroen" w:date="2016-02-05T17:46:00Z">
        <w:r>
          <w:rPr>
            <w:rFonts w:ascii="Times" w:hAnsi="Times" w:cs="Times"/>
            <w:sz w:val="26"/>
            <w:szCs w:val="26"/>
            <w:lang w:val="en-US"/>
          </w:rPr>
          <w:t>harm the</w:t>
        </w:r>
      </w:ins>
      <w:del w:id="43" w:author="Jeroen" w:date="2016-02-05T17:46:00Z">
        <w:r w:rsidDel="0055290F">
          <w:rPr>
            <w:rFonts w:ascii="Times" w:hAnsi="Times" w:cs="Times"/>
            <w:sz w:val="26"/>
            <w:szCs w:val="26"/>
            <w:lang w:val="en-US"/>
          </w:rPr>
          <w:delText>a</w:delText>
        </w:r>
      </w:del>
      <w:r>
        <w:rPr>
          <w:rFonts w:ascii="Times" w:hAnsi="Times" w:cs="Times"/>
          <w:sz w:val="26"/>
          <w:szCs w:val="26"/>
          <w:lang w:val="en-US"/>
        </w:rPr>
        <w:t xml:space="preserve"> reputation</w:t>
      </w:r>
      <w:ins w:id="44" w:author="Jeroen" w:date="2016-02-05T17:46:00Z">
        <w:r>
          <w:rPr>
            <w:rFonts w:ascii="Times" w:hAnsi="Times" w:cs="Times"/>
            <w:sz w:val="26"/>
            <w:szCs w:val="26"/>
            <w:lang w:val="en-US"/>
          </w:rPr>
          <w:t xml:space="preserve"> of an </w:t>
        </w:r>
        <w:proofErr w:type="spellStart"/>
        <w:r>
          <w:rPr>
            <w:rFonts w:ascii="Times" w:hAnsi="Times" w:cs="Times"/>
            <w:sz w:val="26"/>
            <w:szCs w:val="26"/>
            <w:lang w:val="en-US"/>
          </w:rPr>
          <w:t>orginazation</w:t>
        </w:r>
      </w:ins>
      <w:proofErr w:type="spellEnd"/>
      <w:r>
        <w:rPr>
          <w:rFonts w:ascii="Times" w:hAnsi="Times" w:cs="Times"/>
          <w:sz w:val="26"/>
          <w:szCs w:val="26"/>
          <w:lang w:val="en-US"/>
        </w:rPr>
        <w:t xml:space="preserve">, </w:t>
      </w:r>
      <w:del w:id="45" w:author="Jeroen" w:date="2016-02-05T17:47:00Z">
        <w:r w:rsidDel="0055290F">
          <w:rPr>
            <w:rFonts w:ascii="Times" w:hAnsi="Times" w:cs="Times"/>
            <w:sz w:val="26"/>
            <w:szCs w:val="26"/>
            <w:lang w:val="en-US"/>
          </w:rPr>
          <w:delText xml:space="preserve">shatter </w:delText>
        </w:r>
      </w:del>
      <w:ins w:id="46" w:author="Jeroen" w:date="2016-02-05T17:47:00Z">
        <w:r>
          <w:rPr>
            <w:rFonts w:ascii="Times" w:hAnsi="Times" w:cs="Times"/>
            <w:sz w:val="26"/>
            <w:szCs w:val="26"/>
            <w:lang w:val="en-US"/>
          </w:rPr>
          <w:t xml:space="preserve">diminish </w:t>
        </w:r>
      </w:ins>
      <w:r>
        <w:rPr>
          <w:rFonts w:ascii="Times" w:hAnsi="Times" w:cs="Times"/>
          <w:sz w:val="26"/>
          <w:szCs w:val="26"/>
          <w:lang w:val="en-US"/>
        </w:rPr>
        <w:t xml:space="preserve">financial gains and create </w:t>
      </w:r>
      <w:commentRangeStart w:id="47"/>
      <w:r>
        <w:rPr>
          <w:rFonts w:ascii="Times" w:hAnsi="Times" w:cs="Times"/>
          <w:sz w:val="26"/>
          <w:szCs w:val="26"/>
          <w:lang w:val="en-US"/>
        </w:rPr>
        <w:t>uncertainty</w:t>
      </w:r>
      <w:commentRangeEnd w:id="47"/>
      <w:r>
        <w:rPr>
          <w:rStyle w:val="Verwijzingopmerking"/>
        </w:rPr>
        <w:commentReference w:id="47"/>
      </w:r>
      <w:r>
        <w:rPr>
          <w:rFonts w:ascii="Times" w:hAnsi="Times" w:cs="Times"/>
          <w:sz w:val="26"/>
          <w:szCs w:val="26"/>
          <w:lang w:val="en-US"/>
        </w:rPr>
        <w:t xml:space="preserve"> in an organization. </w:t>
      </w:r>
      <w:commentRangeStart w:id="48"/>
      <w:r>
        <w:rPr>
          <w:rFonts w:ascii="Times" w:hAnsi="Times" w:cs="Times"/>
          <w:sz w:val="26"/>
          <w:szCs w:val="26"/>
          <w:lang w:val="en-US"/>
        </w:rPr>
        <w:t xml:space="preserve">Therefore, we decided to focus on the generation of database systems rather than whole programs. </w:t>
      </w:r>
      <w:commentRangeEnd w:id="48"/>
      <w:r>
        <w:rPr>
          <w:rStyle w:val="Verwijzingopmerking"/>
        </w:rPr>
        <w:commentReference w:id="48"/>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is a tool for generating database schemes and synthesize transactions based on a predefined model. Forgery uses Alloy as a specification language for describing </w:t>
      </w:r>
      <w:r>
        <w:rPr>
          <w:rFonts w:ascii="Times" w:hAnsi="Times" w:cs="Times"/>
          <w:sz w:val="26"/>
          <w:szCs w:val="26"/>
          <w:lang w:val="en-US"/>
        </w:rPr>
        <w:lastRenderedPageBreak/>
        <w:t xml:space="preserve">models and validating them. An Alloy model is a collection of constraints and relations that describes a set of structures. Using pre- and </w:t>
      </w:r>
      <w:proofErr w:type="spellStart"/>
      <w:r>
        <w:rPr>
          <w:rFonts w:ascii="Times" w:hAnsi="Times" w:cs="Times"/>
          <w:sz w:val="26"/>
          <w:szCs w:val="26"/>
          <w:lang w:val="en-US"/>
        </w:rPr>
        <w:t>postconditions</w:t>
      </w:r>
      <w:proofErr w:type="spellEnd"/>
      <w:r>
        <w:rPr>
          <w:rFonts w:ascii="Times" w:hAnsi="Times" w:cs="Times"/>
          <w:sz w:val="26"/>
          <w:szCs w:val="26"/>
          <w:lang w:val="en-US"/>
        </w:rPr>
        <w:t xml:space="preserve"> it defines the operations that are allowed in the system. Forgery converts them into database tables, procedures and structural constraints.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2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Preface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research was done for </w:t>
      </w:r>
      <w:ins w:id="49" w:author="Jeroen" w:date="2016-02-05T17:49:00Z">
        <w:r>
          <w:rPr>
            <w:rFonts w:ascii="Times" w:hAnsi="Times" w:cs="Times"/>
            <w:sz w:val="26"/>
            <w:szCs w:val="26"/>
            <w:lang w:val="en-US"/>
          </w:rPr>
          <w:t xml:space="preserve">the </w:t>
        </w:r>
      </w:ins>
      <w:r>
        <w:rPr>
          <w:rFonts w:ascii="Times" w:hAnsi="Times" w:cs="Times"/>
          <w:sz w:val="26"/>
          <w:szCs w:val="26"/>
          <w:lang w:val="en-US"/>
        </w:rPr>
        <w:t xml:space="preserve">Dutch bank ING. The original project aimed to find a solution regarding the communication issues between technical and non-technical teams inside the organization. </w:t>
      </w:r>
      <w:proofErr w:type="gramStart"/>
      <w:r>
        <w:rPr>
          <w:rFonts w:ascii="Times" w:hAnsi="Times" w:cs="Times"/>
          <w:sz w:val="26"/>
          <w:szCs w:val="26"/>
          <w:lang w:val="en-US"/>
        </w:rPr>
        <w:t>For example</w:t>
      </w:r>
      <w:ins w:id="50" w:author="Jeroen" w:date="2016-02-05T17:50:00Z">
        <w:r>
          <w:rPr>
            <w:rFonts w:ascii="Times" w:hAnsi="Times" w:cs="Times"/>
            <w:sz w:val="26"/>
            <w:szCs w:val="26"/>
            <w:lang w:val="en-US"/>
          </w:rPr>
          <w:t>,</w:t>
        </w:r>
      </w:ins>
      <w:del w:id="51" w:author="Jeroen" w:date="2016-02-05T17:50:00Z">
        <w:r w:rsidDel="0055290F">
          <w:rPr>
            <w:rFonts w:ascii="Times" w:hAnsi="Times" w:cs="Times"/>
            <w:sz w:val="26"/>
            <w:szCs w:val="26"/>
            <w:lang w:val="en-US"/>
          </w:rPr>
          <w:delText>,</w:delText>
        </w:r>
      </w:del>
      <w:r>
        <w:rPr>
          <w:rFonts w:ascii="Times" w:hAnsi="Times" w:cs="Times"/>
          <w:sz w:val="26"/>
          <w:szCs w:val="26"/>
          <w:lang w:val="en-US"/>
        </w:rPr>
        <w:t xml:space="preserve"> specifications ambiguity and misunderstanding.</w:t>
      </w:r>
      <w:proofErr w:type="gramEnd"/>
      <w:r>
        <w:rPr>
          <w:rFonts w:ascii="Times" w:hAnsi="Times" w:cs="Times"/>
          <w:sz w:val="26"/>
          <w:szCs w:val="26"/>
          <w:lang w:val="en-US"/>
        </w:rPr>
        <w:t xml:space="preserve"> The project was</w:t>
      </w:r>
      <w:ins w:id="52" w:author="Jeroen" w:date="2016-02-05T17:50:00Z">
        <w:r>
          <w:rPr>
            <w:rFonts w:ascii="Times" w:hAnsi="Times" w:cs="Times"/>
            <w:sz w:val="26"/>
            <w:szCs w:val="26"/>
            <w:lang w:val="en-US"/>
          </w:rPr>
          <w:t xml:space="preserve"> initially</w:t>
        </w:r>
      </w:ins>
      <w:r>
        <w:rPr>
          <w:rFonts w:ascii="Times" w:hAnsi="Times" w:cs="Times"/>
          <w:sz w:val="26"/>
          <w:szCs w:val="26"/>
          <w:lang w:val="en-US"/>
        </w:rPr>
        <w:t xml:space="preserve"> called </w:t>
      </w:r>
      <w:proofErr w:type="spellStart"/>
      <w:r>
        <w:rPr>
          <w:rFonts w:ascii="Times" w:hAnsi="Times" w:cs="Times"/>
          <w:sz w:val="26"/>
          <w:szCs w:val="26"/>
          <w:lang w:val="en-US"/>
        </w:rPr>
        <w:t>Fors</w:t>
      </w:r>
      <w:proofErr w:type="spellEnd"/>
      <w:r>
        <w:rPr>
          <w:rFonts w:ascii="Times" w:hAnsi="Times" w:cs="Times"/>
          <w:sz w:val="26"/>
          <w:szCs w:val="26"/>
          <w:lang w:val="en-US"/>
        </w:rPr>
        <w:t xml:space="preserve"> and later on was renamed </w:t>
      </w:r>
      <w:del w:id="53" w:author="Jeroen" w:date="2016-02-05T17:50:00Z">
        <w:r w:rsidDel="0055290F">
          <w:rPr>
            <w:rFonts w:ascii="Times" w:hAnsi="Times" w:cs="Times"/>
            <w:sz w:val="26"/>
            <w:szCs w:val="26"/>
            <w:lang w:val="en-US"/>
          </w:rPr>
          <w:delText>to</w:delText>
        </w:r>
      </w:del>
      <w:r>
        <w:rPr>
          <w:rFonts w:ascii="Times" w:hAnsi="Times" w:cs="Times"/>
          <w:sz w:val="26"/>
          <w:szCs w:val="26"/>
          <w:lang w:val="en-US"/>
        </w:rPr>
        <w:t xml:space="preserve"> Rebel. </w:t>
      </w:r>
      <w:commentRangeStart w:id="54"/>
      <w:r>
        <w:rPr>
          <w:rFonts w:ascii="Times" w:hAnsi="Times" w:cs="Times"/>
          <w:sz w:val="26"/>
          <w:szCs w:val="26"/>
          <w:lang w:val="en-US"/>
        </w:rPr>
        <w:t xml:space="preserve">It was basically a </w:t>
      </w:r>
      <w:del w:id="55" w:author="Jeroen" w:date="2016-02-05T19:08:00Z">
        <w:r w:rsidDel="006D0AEB">
          <w:rPr>
            <w:rFonts w:ascii="Times" w:hAnsi="Times" w:cs="Times"/>
            <w:sz w:val="26"/>
            <w:szCs w:val="26"/>
            <w:lang w:val="en-US"/>
          </w:rPr>
          <w:delText xml:space="preserve">DSL </w:delText>
        </w:r>
      </w:del>
      <w:ins w:id="56" w:author="Jeroen" w:date="2016-02-05T19:08:00Z">
        <w:r w:rsidR="006D0AEB">
          <w:rPr>
            <w:rFonts w:ascii="Times" w:hAnsi="Times" w:cs="Times"/>
            <w:sz w:val="26"/>
            <w:szCs w:val="26"/>
            <w:lang w:val="en-US"/>
          </w:rPr>
          <w:t>domain specific language</w:t>
        </w:r>
      </w:ins>
      <w:ins w:id="57" w:author="Jeroen" w:date="2016-02-05T19:09:00Z">
        <w:r w:rsidR="006D0AEB">
          <w:rPr>
            <w:rFonts w:ascii="Times" w:hAnsi="Times" w:cs="Times"/>
            <w:sz w:val="26"/>
            <w:szCs w:val="26"/>
            <w:lang w:val="en-US"/>
          </w:rPr>
          <w:t xml:space="preserve"> (DSL)</w:t>
        </w:r>
      </w:ins>
      <w:ins w:id="58" w:author="Jeroen" w:date="2016-02-05T19:08:00Z">
        <w:r w:rsidR="006D0AEB">
          <w:rPr>
            <w:rFonts w:ascii="Times" w:hAnsi="Times" w:cs="Times"/>
            <w:sz w:val="26"/>
            <w:szCs w:val="26"/>
            <w:lang w:val="en-US"/>
          </w:rPr>
          <w:t xml:space="preserve"> </w:t>
        </w:r>
      </w:ins>
      <w:r>
        <w:rPr>
          <w:rFonts w:ascii="Times" w:hAnsi="Times" w:cs="Times"/>
          <w:sz w:val="26"/>
          <w:szCs w:val="26"/>
          <w:lang w:val="en-US"/>
        </w:rPr>
        <w:t xml:space="preserve">that parses itself into Alloy. </w:t>
      </w:r>
      <w:commentRangeEnd w:id="54"/>
      <w:r>
        <w:rPr>
          <w:rStyle w:val="Verwijzingopmerking"/>
        </w:rPr>
        <w:commentReference w:id="54"/>
      </w:r>
      <w:r>
        <w:rPr>
          <w:rFonts w:ascii="Times" w:hAnsi="Times" w:cs="Times"/>
          <w:sz w:val="26"/>
          <w:szCs w:val="26"/>
          <w:lang w:val="en-US"/>
        </w:rPr>
        <w:t xml:space="preserve">With Alloy it is possible to validate </w:t>
      </w:r>
      <w:commentRangeStart w:id="59"/>
      <w:r>
        <w:rPr>
          <w:rFonts w:ascii="Times" w:hAnsi="Times" w:cs="Times"/>
          <w:sz w:val="26"/>
          <w:szCs w:val="26"/>
          <w:lang w:val="en-US"/>
        </w:rPr>
        <w:t xml:space="preserve">the model. </w:t>
      </w:r>
      <w:commentRangeEnd w:id="59"/>
      <w:r>
        <w:rPr>
          <w:rStyle w:val="Verwijzingopmerking"/>
        </w:rPr>
        <w:commentReference w:id="59"/>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actually aims to find a solution regarding faults in the process of the realization of the model. Forgery can use the output of </w:t>
      </w:r>
      <w:proofErr w:type="spellStart"/>
      <w:r>
        <w:rPr>
          <w:rFonts w:ascii="Times" w:hAnsi="Times" w:cs="Times"/>
          <w:sz w:val="26"/>
          <w:szCs w:val="26"/>
          <w:lang w:val="en-US"/>
        </w:rPr>
        <w:t>Fors</w:t>
      </w:r>
      <w:proofErr w:type="spellEnd"/>
      <w:r>
        <w:rPr>
          <w:rFonts w:ascii="Times" w:hAnsi="Times" w:cs="Times"/>
          <w:sz w:val="26"/>
          <w:szCs w:val="26"/>
          <w:lang w:val="en-US"/>
        </w:rPr>
        <w:t xml:space="preserve"> to support the realization. Together with </w:t>
      </w:r>
      <w:proofErr w:type="spellStart"/>
      <w:r>
        <w:rPr>
          <w:rFonts w:ascii="Times" w:hAnsi="Times" w:cs="Times"/>
          <w:sz w:val="26"/>
          <w:szCs w:val="26"/>
          <w:lang w:val="en-US"/>
        </w:rPr>
        <w:t>Fors</w:t>
      </w:r>
      <w:proofErr w:type="spellEnd"/>
      <w:r>
        <w:rPr>
          <w:rFonts w:ascii="Times" w:hAnsi="Times" w:cs="Times"/>
          <w:sz w:val="26"/>
          <w:szCs w:val="26"/>
          <w:lang w:val="en-US"/>
        </w:rPr>
        <w:t xml:space="preserve"> we may achieve two things: better specifications and better realization. </w:t>
      </w:r>
    </w:p>
    <w:p w:rsidR="0055290F" w:rsidRDefault="0055290F" w:rsidP="0055290F">
      <w:pPr>
        <w:widowControl w:val="0"/>
        <w:autoSpaceDE w:val="0"/>
        <w:autoSpaceDN w:val="0"/>
        <w:adjustRightInd w:val="0"/>
        <w:spacing w:after="240" w:line="300" w:lineRule="atLeast"/>
        <w:rPr>
          <w:rFonts w:ascii="Times" w:hAnsi="Times" w:cs="Times"/>
          <w:lang w:val="en-US"/>
        </w:rPr>
      </w:pPr>
      <w:del w:id="60" w:author="Jeroen" w:date="2016-02-05T17:54:00Z">
        <w:r w:rsidDel="004D6BBA">
          <w:rPr>
            <w:rFonts w:ascii="Times" w:hAnsi="Times" w:cs="Times"/>
            <w:sz w:val="26"/>
            <w:szCs w:val="26"/>
            <w:lang w:val="en-US"/>
          </w:rPr>
          <w:delText>To get a</w:delText>
        </w:r>
      </w:del>
      <w:ins w:id="61" w:author="Jeroen" w:date="2016-02-05T17:54:00Z">
        <w:r w:rsidR="004D6BBA">
          <w:rPr>
            <w:rFonts w:ascii="Times" w:hAnsi="Times" w:cs="Times"/>
            <w:sz w:val="26"/>
            <w:szCs w:val="26"/>
            <w:lang w:val="en-US"/>
          </w:rPr>
          <w:t xml:space="preserve">In order to better </w:t>
        </w:r>
      </w:ins>
      <w:del w:id="62" w:author="Jeroen" w:date="2016-02-05T17:54:00Z">
        <w:r w:rsidDel="004D6BBA">
          <w:rPr>
            <w:rFonts w:ascii="Times" w:hAnsi="Times" w:cs="Times"/>
            <w:sz w:val="26"/>
            <w:szCs w:val="26"/>
            <w:lang w:val="en-US"/>
          </w:rPr>
          <w:delText xml:space="preserve"> better </w:delText>
        </w:r>
      </w:del>
      <w:r>
        <w:rPr>
          <w:rFonts w:ascii="Times" w:hAnsi="Times" w:cs="Times"/>
          <w:sz w:val="26"/>
          <w:szCs w:val="26"/>
          <w:lang w:val="en-US"/>
        </w:rPr>
        <w:t>understand</w:t>
      </w:r>
      <w:ins w:id="63" w:author="Jeroen" w:date="2016-02-05T17:54:00Z">
        <w:r w:rsidR="004D6BBA">
          <w:rPr>
            <w:rFonts w:ascii="Times" w:hAnsi="Times" w:cs="Times"/>
            <w:sz w:val="26"/>
            <w:szCs w:val="26"/>
            <w:lang w:val="en-US"/>
          </w:rPr>
          <w:t xml:space="preserve"> this </w:t>
        </w:r>
      </w:ins>
      <w:del w:id="64" w:author="Jeroen" w:date="2016-02-05T17:54:00Z">
        <w:r w:rsidDel="004D6BBA">
          <w:rPr>
            <w:rFonts w:ascii="Times" w:hAnsi="Times" w:cs="Times"/>
            <w:sz w:val="26"/>
            <w:szCs w:val="26"/>
            <w:lang w:val="en-US"/>
          </w:rPr>
          <w:delText xml:space="preserve">ing of this </w:delText>
        </w:r>
      </w:del>
      <w:r>
        <w:rPr>
          <w:rFonts w:ascii="Times" w:hAnsi="Times" w:cs="Times"/>
          <w:sz w:val="26"/>
          <w:szCs w:val="26"/>
          <w:lang w:val="en-US"/>
        </w:rPr>
        <w:t xml:space="preserve">paper, </w:t>
      </w:r>
      <w:ins w:id="65" w:author="Jeroen" w:date="2016-02-05T17:54:00Z">
        <w:r w:rsidR="004D6BBA">
          <w:rPr>
            <w:rFonts w:ascii="Times" w:hAnsi="Times" w:cs="Times"/>
            <w:sz w:val="26"/>
            <w:szCs w:val="26"/>
            <w:lang w:val="en-US"/>
          </w:rPr>
          <w:t>it is recommended to</w:t>
        </w:r>
      </w:ins>
      <w:del w:id="66" w:author="Jeroen" w:date="2016-02-05T17:54:00Z">
        <w:r w:rsidDel="004D6BBA">
          <w:rPr>
            <w:rFonts w:ascii="Times" w:hAnsi="Times" w:cs="Times"/>
            <w:sz w:val="26"/>
            <w:szCs w:val="26"/>
            <w:lang w:val="en-US"/>
          </w:rPr>
          <w:delText xml:space="preserve">I would recommend to </w:delText>
        </w:r>
      </w:del>
      <w:ins w:id="67" w:author="Jeroen" w:date="2016-02-05T17:54:00Z">
        <w:r w:rsidR="004D6BBA">
          <w:rPr>
            <w:rFonts w:ascii="Times" w:hAnsi="Times" w:cs="Times"/>
            <w:sz w:val="26"/>
            <w:szCs w:val="26"/>
            <w:lang w:val="en-US"/>
          </w:rPr>
          <w:t xml:space="preserve"> </w:t>
        </w:r>
      </w:ins>
      <w:r>
        <w:rPr>
          <w:rFonts w:ascii="Times" w:hAnsi="Times" w:cs="Times"/>
          <w:sz w:val="26"/>
          <w:szCs w:val="26"/>
          <w:lang w:val="en-US"/>
        </w:rPr>
        <w:t xml:space="preserve">read some manuals of Alloy.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3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Background </w:t>
      </w:r>
    </w:p>
    <w:p w:rsidR="0055290F" w:rsidRDefault="0055290F" w:rsidP="0055290F">
      <w:pPr>
        <w:widowControl w:val="0"/>
        <w:autoSpaceDE w:val="0"/>
        <w:autoSpaceDN w:val="0"/>
        <w:adjustRightInd w:val="0"/>
        <w:spacing w:after="240" w:line="300" w:lineRule="atLeast"/>
        <w:rPr>
          <w:rFonts w:ascii="Times" w:hAnsi="Times" w:cs="Times"/>
          <w:lang w:val="en-US"/>
        </w:rPr>
      </w:pPr>
      <w:del w:id="68" w:author="Jeroen" w:date="2016-02-05T18:16:00Z">
        <w:r w:rsidDel="00B318D9">
          <w:rPr>
            <w:rFonts w:ascii="Times" w:hAnsi="Times" w:cs="Times"/>
            <w:sz w:val="26"/>
            <w:szCs w:val="26"/>
            <w:lang w:val="en-US"/>
          </w:rPr>
          <w:delText xml:space="preserve">This </w:delText>
        </w:r>
      </w:del>
      <w:ins w:id="69" w:author="Jeroen" w:date="2016-02-05T18:16:00Z">
        <w:r w:rsidR="00B318D9">
          <w:rPr>
            <w:rFonts w:ascii="Times" w:hAnsi="Times" w:cs="Times"/>
            <w:sz w:val="26"/>
            <w:szCs w:val="26"/>
            <w:lang w:val="en-US"/>
          </w:rPr>
          <w:t xml:space="preserve">In this </w:t>
        </w:r>
      </w:ins>
      <w:r>
        <w:rPr>
          <w:rFonts w:ascii="Times" w:hAnsi="Times" w:cs="Times"/>
          <w:sz w:val="26"/>
          <w:szCs w:val="26"/>
          <w:lang w:val="en-US"/>
        </w:rPr>
        <w:t xml:space="preserve">chapter </w:t>
      </w:r>
      <w:ins w:id="70" w:author="Jeroen" w:date="2016-02-05T18:16:00Z">
        <w:r w:rsidR="00B318D9">
          <w:rPr>
            <w:rFonts w:ascii="Times" w:hAnsi="Times" w:cs="Times"/>
            <w:sz w:val="26"/>
            <w:szCs w:val="26"/>
            <w:lang w:val="en-US"/>
          </w:rPr>
          <w:t>we</w:t>
        </w:r>
      </w:ins>
      <w:ins w:id="71" w:author="Jeroen" w:date="2016-02-05T18:17:00Z">
        <w:r w:rsidR="00B318D9">
          <w:rPr>
            <w:rFonts w:ascii="Times" w:hAnsi="Times" w:cs="Times"/>
            <w:sz w:val="26"/>
            <w:szCs w:val="26"/>
            <w:lang w:val="en-US"/>
          </w:rPr>
          <w:t xml:space="preserve"> will</w:t>
        </w:r>
      </w:ins>
      <w:ins w:id="72" w:author="Jeroen" w:date="2016-02-05T18:16:00Z">
        <w:r w:rsidR="00B318D9">
          <w:rPr>
            <w:rFonts w:ascii="Times" w:hAnsi="Times" w:cs="Times"/>
            <w:sz w:val="26"/>
            <w:szCs w:val="26"/>
            <w:lang w:val="en-US"/>
          </w:rPr>
          <w:t xml:space="preserve"> </w:t>
        </w:r>
      </w:ins>
      <w:del w:id="73" w:author="Jeroen" w:date="2016-02-05T18:17:00Z">
        <w:r w:rsidDel="00B318D9">
          <w:rPr>
            <w:rFonts w:ascii="Times" w:hAnsi="Times" w:cs="Times"/>
            <w:sz w:val="26"/>
            <w:szCs w:val="26"/>
            <w:lang w:val="en-US"/>
          </w:rPr>
          <w:delText>discus</w:delText>
        </w:r>
      </w:del>
      <w:del w:id="74" w:author="Jeroen" w:date="2016-02-05T18:16:00Z">
        <w:r w:rsidDel="00B318D9">
          <w:rPr>
            <w:rFonts w:ascii="Times" w:hAnsi="Times" w:cs="Times"/>
            <w:sz w:val="26"/>
            <w:szCs w:val="26"/>
            <w:lang w:val="en-US"/>
          </w:rPr>
          <w:delText>ses</w:delText>
        </w:r>
      </w:del>
      <w:ins w:id="75" w:author="Jeroen" w:date="2016-02-05T18:17:00Z">
        <w:r w:rsidR="00B318D9">
          <w:rPr>
            <w:rFonts w:ascii="Times" w:hAnsi="Times" w:cs="Times"/>
            <w:sz w:val="26"/>
            <w:szCs w:val="26"/>
            <w:lang w:val="en-US"/>
          </w:rPr>
          <w:t>discuss:</w:t>
        </w:r>
      </w:ins>
      <w:r>
        <w:rPr>
          <w:rFonts w:ascii="Times" w:hAnsi="Times" w:cs="Times"/>
          <w:sz w:val="26"/>
          <w:szCs w:val="26"/>
          <w:lang w:val="en-US"/>
        </w:rPr>
        <w:t xml:space="preserve"> the background of developing Forgery, the previous work that has been done </w:t>
      </w:r>
      <w:ins w:id="76" w:author="Jeroen" w:date="2016-02-05T18:17:00Z">
        <w:r w:rsidR="00B318D9">
          <w:rPr>
            <w:rFonts w:ascii="Times" w:hAnsi="Times" w:cs="Times"/>
            <w:sz w:val="26"/>
            <w:szCs w:val="26"/>
            <w:lang w:val="en-US"/>
          </w:rPr>
          <w:t xml:space="preserve">in this field </w:t>
        </w:r>
      </w:ins>
      <w:r>
        <w:rPr>
          <w:rFonts w:ascii="Times" w:hAnsi="Times" w:cs="Times"/>
          <w:sz w:val="26"/>
          <w:szCs w:val="26"/>
          <w:lang w:val="en-US"/>
        </w:rPr>
        <w:t>and the motivation for</w:t>
      </w:r>
      <w:ins w:id="77" w:author="Jeroen" w:date="2016-02-05T18:17:00Z">
        <w:r w:rsidR="00B318D9">
          <w:rPr>
            <w:rFonts w:ascii="Times" w:hAnsi="Times" w:cs="Times"/>
            <w:sz w:val="26"/>
            <w:szCs w:val="26"/>
            <w:lang w:val="en-US"/>
          </w:rPr>
          <w:t xml:space="preserve"> doing</w:t>
        </w:r>
      </w:ins>
      <w:r>
        <w:rPr>
          <w:rFonts w:ascii="Times" w:hAnsi="Times" w:cs="Times"/>
          <w:sz w:val="26"/>
          <w:szCs w:val="26"/>
          <w:lang w:val="en-US"/>
        </w:rPr>
        <w:t xml:space="preserve"> it. </w:t>
      </w:r>
      <w:del w:id="78" w:author="Jeroen" w:date="2016-02-05T18:17:00Z">
        <w:r w:rsidDel="00B318D9">
          <w:rPr>
            <w:rFonts w:ascii="Times" w:hAnsi="Times" w:cs="Times"/>
            <w:sz w:val="26"/>
            <w:szCs w:val="26"/>
            <w:lang w:val="en-US"/>
          </w:rPr>
          <w:delText>It also</w:delText>
        </w:r>
      </w:del>
      <w:ins w:id="79" w:author="Jeroen" w:date="2016-02-05T18:17:00Z">
        <w:r w:rsidR="00B318D9">
          <w:rPr>
            <w:rFonts w:ascii="Times" w:hAnsi="Times" w:cs="Times"/>
            <w:sz w:val="26"/>
            <w:szCs w:val="26"/>
            <w:lang w:val="en-US"/>
          </w:rPr>
          <w:t>We will also present</w:t>
        </w:r>
      </w:ins>
      <w:r>
        <w:rPr>
          <w:rFonts w:ascii="Times" w:hAnsi="Times" w:cs="Times"/>
          <w:sz w:val="26"/>
          <w:szCs w:val="26"/>
          <w:lang w:val="en-US"/>
        </w:rPr>
        <w:t xml:space="preserve"> </w:t>
      </w:r>
      <w:del w:id="80" w:author="Jeroen" w:date="2016-02-05T18:18:00Z">
        <w:r w:rsidDel="00B318D9">
          <w:rPr>
            <w:rFonts w:ascii="Times" w:hAnsi="Times" w:cs="Times"/>
            <w:sz w:val="26"/>
            <w:szCs w:val="26"/>
            <w:lang w:val="en-US"/>
          </w:rPr>
          <w:delText xml:space="preserve">contains </w:delText>
        </w:r>
      </w:del>
      <w:r>
        <w:rPr>
          <w:rFonts w:ascii="Times" w:hAnsi="Times" w:cs="Times"/>
          <w:sz w:val="26"/>
          <w:szCs w:val="26"/>
          <w:lang w:val="en-US"/>
        </w:rPr>
        <w:t xml:space="preserve">the research question along with a description of the remaining chapters of this thesis.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3.1 Motivation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success of implementing software projects is directly affected by the quality of its specifications [</w:t>
      </w:r>
      <w:proofErr w:type="gramStart"/>
      <w:r>
        <w:rPr>
          <w:rFonts w:ascii="Times" w:hAnsi="Times" w:cs="Times"/>
          <w:sz w:val="26"/>
          <w:szCs w:val="26"/>
          <w:lang w:val="en-US"/>
        </w:rPr>
        <w:t>?,</w:t>
      </w:r>
      <w:proofErr w:type="gramEnd"/>
      <w:r>
        <w:rPr>
          <w:rFonts w:ascii="Times" w:hAnsi="Times" w:cs="Times"/>
          <w:sz w:val="26"/>
          <w:szCs w:val="26"/>
          <w:lang w:val="en-US"/>
        </w:rPr>
        <w:t xml:space="preserve"> p. 12]. The specifications are typically defined based on two conceptual views: business and technical</w:t>
      </w:r>
      <w:ins w:id="81" w:author="Jeroen" w:date="2016-02-05T17:56:00Z">
        <w:r w:rsidR="004D6BBA">
          <w:rPr>
            <w:rFonts w:ascii="Times" w:hAnsi="Times" w:cs="Times"/>
            <w:sz w:val="26"/>
            <w:szCs w:val="26"/>
            <w:lang w:val="en-US"/>
          </w:rPr>
          <w:t xml:space="preserve"> and are</w:t>
        </w:r>
      </w:ins>
      <w:del w:id="82" w:author="Jeroen" w:date="2016-02-05T17:56:00Z">
        <w:r w:rsidDel="004D6BBA">
          <w:rPr>
            <w:rFonts w:ascii="Times" w:hAnsi="Times" w:cs="Times"/>
            <w:sz w:val="26"/>
            <w:szCs w:val="26"/>
            <w:lang w:val="en-US"/>
          </w:rPr>
          <w:delText>,</w:delText>
        </w:r>
      </w:del>
      <w:r>
        <w:rPr>
          <w:rFonts w:ascii="Times" w:hAnsi="Times" w:cs="Times"/>
          <w:sz w:val="26"/>
          <w:szCs w:val="26"/>
          <w:lang w:val="en-US"/>
        </w:rPr>
        <w:t xml:space="preserve"> usually </w:t>
      </w:r>
      <w:ins w:id="83" w:author="Jeroen" w:date="2016-02-05T17:57:00Z">
        <w:r w:rsidR="004D6BBA">
          <w:rPr>
            <w:rFonts w:ascii="Times" w:hAnsi="Times" w:cs="Times"/>
            <w:sz w:val="26"/>
            <w:szCs w:val="26"/>
            <w:lang w:val="en-US"/>
          </w:rPr>
          <w:t xml:space="preserve">defined </w:t>
        </w:r>
      </w:ins>
      <w:r>
        <w:rPr>
          <w:rFonts w:ascii="Times" w:hAnsi="Times" w:cs="Times"/>
          <w:sz w:val="26"/>
          <w:szCs w:val="26"/>
          <w:lang w:val="en-US"/>
        </w:rPr>
        <w:t>by different teams or people with various backgrounds. The gap between those two different per</w:t>
      </w:r>
      <w:del w:id="84" w:author="Jeroen" w:date="2016-02-05T17:57:00Z">
        <w:r w:rsidDel="004D6BBA">
          <w:rPr>
            <w:rFonts w:ascii="Times" w:hAnsi="Times" w:cs="Times"/>
            <w:sz w:val="26"/>
            <w:szCs w:val="26"/>
            <w:lang w:val="en-US"/>
          </w:rPr>
          <w:delText xml:space="preserve">- </w:delText>
        </w:r>
      </w:del>
      <w:r>
        <w:rPr>
          <w:rFonts w:ascii="Times" w:hAnsi="Times" w:cs="Times"/>
          <w:sz w:val="26"/>
          <w:szCs w:val="26"/>
          <w:lang w:val="en-US"/>
        </w:rPr>
        <w:t>spectives may lead to costly misunderstandings [</w:t>
      </w:r>
      <w:proofErr w:type="gramStart"/>
      <w:r>
        <w:rPr>
          <w:rFonts w:ascii="Times" w:hAnsi="Times" w:cs="Times"/>
          <w:sz w:val="26"/>
          <w:szCs w:val="26"/>
          <w:lang w:val="en-US"/>
        </w:rPr>
        <w:t>?,</w:t>
      </w:r>
      <w:proofErr w:type="gramEnd"/>
      <w:r>
        <w:rPr>
          <w:rFonts w:ascii="Times" w:hAnsi="Times" w:cs="Times"/>
          <w:sz w:val="26"/>
          <w:szCs w:val="26"/>
          <w:lang w:val="en-US"/>
        </w:rPr>
        <w:t xml:space="preserve"> p. 1]. Changing specifications after </w:t>
      </w:r>
      <w:del w:id="85" w:author="Jeroen" w:date="2016-02-05T18:00:00Z">
        <w:r w:rsidDel="004D6BBA">
          <w:rPr>
            <w:rFonts w:ascii="Times" w:hAnsi="Times" w:cs="Times"/>
            <w:sz w:val="26"/>
            <w:szCs w:val="26"/>
            <w:lang w:val="en-US"/>
          </w:rPr>
          <w:delText xml:space="preserve">delivery </w:delText>
        </w:r>
      </w:del>
      <w:ins w:id="86" w:author="Jeroen" w:date="2016-02-05T18:00:00Z">
        <w:r w:rsidR="004D6BBA">
          <w:rPr>
            <w:rFonts w:ascii="Times" w:hAnsi="Times" w:cs="Times"/>
            <w:sz w:val="26"/>
            <w:szCs w:val="26"/>
            <w:lang w:val="en-US"/>
          </w:rPr>
          <w:t xml:space="preserve">implementation of software </w:t>
        </w:r>
      </w:ins>
      <w:del w:id="87" w:author="Jeroen" w:date="2016-02-05T18:01:00Z">
        <w:r w:rsidDel="004D6BBA">
          <w:rPr>
            <w:rFonts w:ascii="Times" w:hAnsi="Times" w:cs="Times"/>
            <w:sz w:val="26"/>
            <w:szCs w:val="26"/>
            <w:lang w:val="en-US"/>
          </w:rPr>
          <w:delText>is often</w:delText>
        </w:r>
      </w:del>
      <w:ins w:id="88" w:author="Jeroen" w:date="2016-02-05T18:01:00Z">
        <w:r w:rsidR="004D6BBA">
          <w:rPr>
            <w:rFonts w:ascii="Times" w:hAnsi="Times" w:cs="Times"/>
            <w:sz w:val="26"/>
            <w:szCs w:val="26"/>
            <w:lang w:val="en-US"/>
          </w:rPr>
          <w:t>often</w:t>
        </w:r>
      </w:ins>
      <w:r>
        <w:rPr>
          <w:rFonts w:ascii="Times" w:hAnsi="Times" w:cs="Times"/>
          <w:sz w:val="26"/>
          <w:szCs w:val="26"/>
          <w:lang w:val="en-US"/>
        </w:rPr>
        <w:t xml:space="preserve"> </w:t>
      </w:r>
      <w:del w:id="89" w:author="Jeroen" w:date="2016-02-05T18:01:00Z">
        <w:r w:rsidDel="004D6BBA">
          <w:rPr>
            <w:rFonts w:ascii="Times" w:hAnsi="Times" w:cs="Times"/>
            <w:sz w:val="26"/>
            <w:szCs w:val="26"/>
            <w:lang w:val="en-US"/>
          </w:rPr>
          <w:delText xml:space="preserve">taking </w:delText>
        </w:r>
      </w:del>
      <w:ins w:id="90" w:author="Jeroen" w:date="2016-02-05T18:01:00Z">
        <w:r w:rsidR="004D6BBA">
          <w:rPr>
            <w:rFonts w:ascii="Times" w:hAnsi="Times" w:cs="Times"/>
            <w:sz w:val="26"/>
            <w:szCs w:val="26"/>
            <w:lang w:val="en-US"/>
          </w:rPr>
          <w:t xml:space="preserve">takes </w:t>
        </w:r>
      </w:ins>
      <w:r>
        <w:rPr>
          <w:rFonts w:ascii="Times" w:hAnsi="Times" w:cs="Times"/>
          <w:sz w:val="26"/>
          <w:szCs w:val="26"/>
          <w:lang w:val="en-US"/>
        </w:rPr>
        <w:t>much more time and</w:t>
      </w:r>
      <w:del w:id="91" w:author="Jeroen" w:date="2016-02-05T18:01:00Z">
        <w:r w:rsidDel="004D6BBA">
          <w:rPr>
            <w:rFonts w:ascii="Times" w:hAnsi="Times" w:cs="Times"/>
            <w:sz w:val="26"/>
            <w:szCs w:val="26"/>
            <w:lang w:val="en-US"/>
          </w:rPr>
          <w:delText xml:space="preserve"> it</w:delText>
        </w:r>
      </w:del>
      <w:r>
        <w:rPr>
          <w:rFonts w:ascii="Times" w:hAnsi="Times" w:cs="Times"/>
          <w:sz w:val="26"/>
          <w:szCs w:val="26"/>
          <w:lang w:val="en-US"/>
        </w:rPr>
        <w:t xml:space="preserve"> is </w:t>
      </w:r>
      <w:del w:id="92" w:author="Jeroen" w:date="2016-02-05T18:01:00Z">
        <w:r w:rsidDel="004D6BBA">
          <w:rPr>
            <w:rFonts w:ascii="Times" w:hAnsi="Times" w:cs="Times"/>
            <w:sz w:val="26"/>
            <w:szCs w:val="26"/>
            <w:lang w:val="en-US"/>
          </w:rPr>
          <w:delText xml:space="preserve">also </w:delText>
        </w:r>
      </w:del>
      <w:r>
        <w:rPr>
          <w:rFonts w:ascii="Times" w:hAnsi="Times" w:cs="Times"/>
          <w:sz w:val="26"/>
          <w:szCs w:val="26"/>
          <w:lang w:val="en-US"/>
        </w:rPr>
        <w:t xml:space="preserve">more expensive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Today several tools </w:t>
      </w:r>
      <w:del w:id="93" w:author="Jeroen" w:date="2016-02-05T18:01:00Z">
        <w:r w:rsidDel="004D6BBA">
          <w:rPr>
            <w:rFonts w:ascii="Times" w:hAnsi="Times" w:cs="Times"/>
            <w:sz w:val="26"/>
            <w:szCs w:val="26"/>
            <w:lang w:val="en-US"/>
          </w:rPr>
          <w:delText>are offered</w:delText>
        </w:r>
      </w:del>
      <w:ins w:id="94" w:author="Jeroen" w:date="2016-02-05T18:01:00Z">
        <w:r w:rsidR="004D6BBA">
          <w:rPr>
            <w:rFonts w:ascii="Times" w:hAnsi="Times" w:cs="Times"/>
            <w:sz w:val="26"/>
            <w:szCs w:val="26"/>
            <w:lang w:val="en-US"/>
          </w:rPr>
          <w:t>exist</w:t>
        </w:r>
      </w:ins>
      <w:r>
        <w:rPr>
          <w:rFonts w:ascii="Times" w:hAnsi="Times" w:cs="Times"/>
          <w:sz w:val="26"/>
          <w:szCs w:val="26"/>
          <w:lang w:val="en-US"/>
        </w:rPr>
        <w:t xml:space="preserve"> for mode</w:t>
      </w:r>
      <w:del w:id="95" w:author="Jeroen" w:date="2016-02-05T18:01:00Z">
        <w:r w:rsidDel="004D6BBA">
          <w:rPr>
            <w:rFonts w:ascii="Times" w:hAnsi="Times" w:cs="Times"/>
            <w:sz w:val="26"/>
            <w:szCs w:val="26"/>
            <w:lang w:val="en-US"/>
          </w:rPr>
          <w:delText>l</w:delText>
        </w:r>
      </w:del>
      <w:r>
        <w:rPr>
          <w:rFonts w:ascii="Times" w:hAnsi="Times" w:cs="Times"/>
          <w:sz w:val="26"/>
          <w:szCs w:val="26"/>
          <w:lang w:val="en-US"/>
        </w:rPr>
        <w:t xml:space="preserve">ling and verifying software specifications. </w:t>
      </w:r>
      <w:del w:id="96" w:author="Jeroen" w:date="2016-02-05T18:02:00Z">
        <w:r w:rsidDel="004D6BBA">
          <w:rPr>
            <w:rFonts w:ascii="Times" w:hAnsi="Times" w:cs="Times"/>
            <w:sz w:val="26"/>
            <w:szCs w:val="26"/>
            <w:lang w:val="en-US"/>
          </w:rPr>
          <w:delText>For example,</w:delText>
        </w:r>
      </w:del>
      <w:ins w:id="97" w:author="Jeroen" w:date="2016-02-05T18:02:00Z">
        <w:r w:rsidR="004D6BBA">
          <w:rPr>
            <w:rFonts w:ascii="Times" w:hAnsi="Times" w:cs="Times"/>
            <w:sz w:val="26"/>
            <w:szCs w:val="26"/>
            <w:lang w:val="en-US"/>
          </w:rPr>
          <w:t>Examples are</w:t>
        </w:r>
      </w:ins>
      <w:r>
        <w:rPr>
          <w:rFonts w:ascii="Times" w:hAnsi="Times" w:cs="Times"/>
          <w:sz w:val="26"/>
          <w:szCs w:val="26"/>
          <w:lang w:val="en-US"/>
        </w:rPr>
        <w:t xml:space="preserve"> Alloy </w:t>
      </w:r>
      <w:ins w:id="98" w:author="Jeroen" w:date="2016-02-05T18:02:00Z">
        <w:r w:rsidR="004D6BBA">
          <w:rPr>
            <w:rFonts w:ascii="Times" w:hAnsi="Times" w:cs="Times"/>
            <w:sz w:val="26"/>
            <w:szCs w:val="26"/>
            <w:lang w:val="en-US"/>
          </w:rPr>
          <w:t>and</w:t>
        </w:r>
      </w:ins>
      <w:del w:id="99" w:author="Jeroen" w:date="2016-02-05T18:02:00Z">
        <w:r w:rsidDel="004D6BBA">
          <w:rPr>
            <w:rFonts w:ascii="Times" w:hAnsi="Times" w:cs="Times"/>
            <w:sz w:val="26"/>
            <w:szCs w:val="26"/>
            <w:lang w:val="en-US"/>
          </w:rPr>
          <w:delText>or</w:delText>
        </w:r>
      </w:del>
      <w:r>
        <w:rPr>
          <w:rFonts w:ascii="Times" w:hAnsi="Times" w:cs="Times"/>
          <w:sz w:val="26"/>
          <w:szCs w:val="26"/>
          <w:lang w:val="en-US"/>
        </w:rPr>
        <w:t xml:space="preserve"> Z-notation. The</w:t>
      </w:r>
      <w:ins w:id="100" w:author="Jeroen" w:date="2016-02-05T18:02:00Z">
        <w:r w:rsidR="004D6BBA">
          <w:rPr>
            <w:rFonts w:ascii="Times" w:hAnsi="Times" w:cs="Times"/>
            <w:sz w:val="26"/>
            <w:szCs w:val="26"/>
            <w:lang w:val="en-US"/>
          </w:rPr>
          <w:t>se tools</w:t>
        </w:r>
      </w:ins>
      <w:del w:id="101" w:author="Jeroen" w:date="2016-02-05T18:02:00Z">
        <w:r w:rsidDel="004D6BBA">
          <w:rPr>
            <w:rFonts w:ascii="Times" w:hAnsi="Times" w:cs="Times"/>
            <w:sz w:val="26"/>
            <w:szCs w:val="26"/>
            <w:lang w:val="en-US"/>
          </w:rPr>
          <w:delText>y</w:delText>
        </w:r>
      </w:del>
      <w:r>
        <w:rPr>
          <w:rFonts w:ascii="Times" w:hAnsi="Times" w:cs="Times"/>
          <w:sz w:val="26"/>
          <w:szCs w:val="26"/>
          <w:lang w:val="en-US"/>
        </w:rPr>
        <w:t xml:space="preserve"> allow software engineers to </w:t>
      </w:r>
      <w:ins w:id="102" w:author="Jeroen" w:date="2016-02-05T18:02:00Z">
        <w:r w:rsidR="004D6BBA">
          <w:rPr>
            <w:rFonts w:ascii="Times" w:hAnsi="Times" w:cs="Times"/>
            <w:sz w:val="26"/>
            <w:szCs w:val="26"/>
            <w:lang w:val="en-US"/>
          </w:rPr>
          <w:t xml:space="preserve">create </w:t>
        </w:r>
      </w:ins>
      <w:r>
        <w:rPr>
          <w:rFonts w:ascii="Times" w:hAnsi="Times" w:cs="Times"/>
          <w:sz w:val="26"/>
          <w:szCs w:val="26"/>
          <w:lang w:val="en-US"/>
        </w:rPr>
        <w:t>prototype</w:t>
      </w:r>
      <w:ins w:id="103" w:author="Jeroen" w:date="2016-02-05T18:02:00Z">
        <w:r w:rsidR="004D6BBA">
          <w:rPr>
            <w:rFonts w:ascii="Times" w:hAnsi="Times" w:cs="Times"/>
            <w:sz w:val="26"/>
            <w:szCs w:val="26"/>
            <w:lang w:val="en-US"/>
          </w:rPr>
          <w:t>s of</w:t>
        </w:r>
      </w:ins>
      <w:ins w:id="104" w:author="Jeroen" w:date="2016-02-05T18:03:00Z">
        <w:r w:rsidR="007D361B">
          <w:rPr>
            <w:rFonts w:ascii="Times" w:hAnsi="Times" w:cs="Times"/>
            <w:sz w:val="26"/>
            <w:szCs w:val="26"/>
            <w:lang w:val="en-US"/>
          </w:rPr>
          <w:t xml:space="preserve"> their</w:t>
        </w:r>
      </w:ins>
      <w:r>
        <w:rPr>
          <w:rFonts w:ascii="Times" w:hAnsi="Times" w:cs="Times"/>
          <w:sz w:val="26"/>
          <w:szCs w:val="26"/>
          <w:lang w:val="en-US"/>
        </w:rPr>
        <w:t xml:space="preserve"> ideas and identify errors</w:t>
      </w:r>
      <w:ins w:id="105" w:author="Jeroen" w:date="2016-02-05T18:03:00Z">
        <w:r w:rsidR="007D361B">
          <w:rPr>
            <w:rFonts w:ascii="Times" w:hAnsi="Times" w:cs="Times"/>
            <w:sz w:val="26"/>
            <w:szCs w:val="26"/>
            <w:lang w:val="en-US"/>
          </w:rPr>
          <w:t xml:space="preserve">, </w:t>
        </w:r>
      </w:ins>
      <w:del w:id="106" w:author="Jeroen" w:date="2016-02-05T18:03:00Z">
        <w:r w:rsidDel="007D361B">
          <w:rPr>
            <w:rFonts w:ascii="Times" w:hAnsi="Times" w:cs="Times"/>
            <w:sz w:val="26"/>
            <w:szCs w:val="26"/>
            <w:lang w:val="en-US"/>
          </w:rPr>
          <w:delText xml:space="preserve"> </w:delText>
        </w:r>
      </w:del>
      <w:r>
        <w:rPr>
          <w:rFonts w:ascii="Times" w:hAnsi="Times" w:cs="Times"/>
          <w:sz w:val="26"/>
          <w:szCs w:val="26"/>
          <w:lang w:val="en-US"/>
        </w:rPr>
        <w:t xml:space="preserve">before realization.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However, </w:t>
      </w:r>
      <w:ins w:id="107" w:author="Jeroen" w:date="2016-02-05T18:04:00Z">
        <w:r w:rsidR="007D361B">
          <w:rPr>
            <w:rFonts w:ascii="Times" w:hAnsi="Times" w:cs="Times"/>
            <w:sz w:val="26"/>
            <w:szCs w:val="26"/>
            <w:lang w:val="en-US"/>
          </w:rPr>
          <w:t xml:space="preserve">sometimes </w:t>
        </w:r>
      </w:ins>
      <w:r>
        <w:rPr>
          <w:rFonts w:ascii="Times" w:hAnsi="Times" w:cs="Times"/>
          <w:sz w:val="26"/>
          <w:szCs w:val="26"/>
          <w:lang w:val="en-US"/>
        </w:rPr>
        <w:t>such mode</w:t>
      </w:r>
      <w:del w:id="108" w:author="Jeroen" w:date="2016-02-05T18:03:00Z">
        <w:r w:rsidDel="007D361B">
          <w:rPr>
            <w:rFonts w:ascii="Times" w:hAnsi="Times" w:cs="Times"/>
            <w:sz w:val="26"/>
            <w:szCs w:val="26"/>
            <w:lang w:val="en-US"/>
          </w:rPr>
          <w:delText>l</w:delText>
        </w:r>
      </w:del>
      <w:proofErr w:type="gramStart"/>
      <w:r>
        <w:rPr>
          <w:rFonts w:ascii="Times" w:hAnsi="Times" w:cs="Times"/>
          <w:sz w:val="26"/>
          <w:szCs w:val="26"/>
          <w:lang w:val="en-US"/>
        </w:rPr>
        <w:t xml:space="preserve">ling tools </w:t>
      </w:r>
      <w:del w:id="109" w:author="Jeroen" w:date="2016-02-05T18:04:00Z">
        <w:r w:rsidDel="007D361B">
          <w:rPr>
            <w:rFonts w:ascii="Times" w:hAnsi="Times" w:cs="Times"/>
            <w:sz w:val="26"/>
            <w:szCs w:val="26"/>
            <w:lang w:val="en-US"/>
          </w:rPr>
          <w:delText>may sometimes seem</w:delText>
        </w:r>
      </w:del>
      <w:ins w:id="110" w:author="Jeroen" w:date="2016-02-05T18:04:00Z">
        <w:r w:rsidR="007D361B">
          <w:rPr>
            <w:rFonts w:ascii="Times" w:hAnsi="Times" w:cs="Times"/>
            <w:sz w:val="26"/>
            <w:szCs w:val="26"/>
            <w:lang w:val="en-US"/>
          </w:rPr>
          <w:t>seems</w:t>
        </w:r>
      </w:ins>
      <w:proofErr w:type="gramEnd"/>
      <w:r>
        <w:rPr>
          <w:rFonts w:ascii="Times" w:hAnsi="Times" w:cs="Times"/>
          <w:sz w:val="26"/>
          <w:szCs w:val="26"/>
          <w:lang w:val="en-US"/>
        </w:rPr>
        <w:t xml:space="preserve"> to be too complicated. </w:t>
      </w:r>
      <w:del w:id="111" w:author="Jeroen" w:date="2016-02-05T18:04:00Z">
        <w:r w:rsidDel="007D361B">
          <w:rPr>
            <w:rFonts w:ascii="Times" w:hAnsi="Times" w:cs="Times"/>
            <w:sz w:val="26"/>
            <w:szCs w:val="26"/>
            <w:lang w:val="en-US"/>
          </w:rPr>
          <w:delText xml:space="preserve">Although </w:delText>
        </w:r>
      </w:del>
      <w:ins w:id="112" w:author="Jeroen" w:date="2016-02-05T18:04:00Z">
        <w:r w:rsidR="007D361B">
          <w:rPr>
            <w:rFonts w:ascii="Times" w:hAnsi="Times" w:cs="Times"/>
            <w:sz w:val="26"/>
            <w:szCs w:val="26"/>
            <w:lang w:val="en-US"/>
          </w:rPr>
          <w:t xml:space="preserve">Even though </w:t>
        </w:r>
      </w:ins>
      <w:r>
        <w:rPr>
          <w:rFonts w:ascii="Times" w:hAnsi="Times" w:cs="Times"/>
          <w:sz w:val="26"/>
          <w:szCs w:val="26"/>
          <w:lang w:val="en-US"/>
        </w:rPr>
        <w:t>the mathemat</w:t>
      </w:r>
      <w:del w:id="113" w:author="Jeroen" w:date="2016-02-05T18:03:00Z">
        <w:r w:rsidDel="007D361B">
          <w:rPr>
            <w:rFonts w:ascii="Times" w:hAnsi="Times" w:cs="Times"/>
            <w:sz w:val="26"/>
            <w:szCs w:val="26"/>
            <w:lang w:val="en-US"/>
          </w:rPr>
          <w:delText xml:space="preserve">- </w:delText>
        </w:r>
      </w:del>
      <w:r>
        <w:rPr>
          <w:rFonts w:ascii="Times" w:hAnsi="Times" w:cs="Times"/>
          <w:sz w:val="26"/>
          <w:szCs w:val="26"/>
          <w:lang w:val="en-US"/>
        </w:rPr>
        <w:t>ical notations of these tools are unambiguous, the use of set theories, logic and algebra requires special expertise</w:t>
      </w:r>
      <w:del w:id="114" w:author="Jeroen" w:date="2016-02-05T18:04:00Z">
        <w:r w:rsidDel="007D361B">
          <w:rPr>
            <w:rFonts w:ascii="Times" w:hAnsi="Times" w:cs="Times"/>
            <w:sz w:val="26"/>
            <w:szCs w:val="26"/>
            <w:lang w:val="en-US"/>
          </w:rPr>
          <w:delText>s</w:delText>
        </w:r>
      </w:del>
      <w:proofErr w:type="gramStart"/>
      <w:ins w:id="115" w:author="Jeroen" w:date="2016-02-05T19:16:00Z">
        <w:r w:rsidR="006D0AEB">
          <w:rPr>
            <w:rFonts w:ascii="Times" w:hAnsi="Times" w:cs="Times"/>
            <w:sz w:val="26"/>
            <w:szCs w:val="26"/>
            <w:lang w:val="en-US"/>
          </w:rPr>
          <w:t xml:space="preserve"> </w:t>
        </w:r>
        <w:r w:rsidR="006D0AEB" w:rsidDel="006D0AEB">
          <w:rPr>
            <w:rFonts w:ascii="Times" w:hAnsi="Times" w:cs="Times"/>
            <w:sz w:val="26"/>
            <w:szCs w:val="26"/>
            <w:lang w:val="en-US"/>
          </w:rPr>
          <w:t xml:space="preserve"> </w:t>
        </w:r>
      </w:ins>
      <w:proofErr w:type="gramEnd"/>
      <w:del w:id="116" w:author="Jeroen" w:date="2016-02-05T19:16:00Z">
        <w:r w:rsidDel="006D0AEB">
          <w:rPr>
            <w:rFonts w:ascii="Times" w:hAnsi="Times" w:cs="Times"/>
            <w:sz w:val="26"/>
            <w:szCs w:val="26"/>
            <w:lang w:val="en-US"/>
          </w:rPr>
          <w:delText xml:space="preserve">. </w:delText>
        </w:r>
        <w:commentRangeStart w:id="117"/>
        <w:r w:rsidDel="006D0AEB">
          <w:rPr>
            <w:rFonts w:ascii="Times" w:hAnsi="Times" w:cs="Times"/>
            <w:sz w:val="26"/>
            <w:szCs w:val="26"/>
            <w:lang w:val="en-US"/>
          </w:rPr>
          <w:delText xml:space="preserve">As a result, these tools have a low communicational value </w:delText>
        </w:r>
        <w:commentRangeEnd w:id="117"/>
        <w:r w:rsidR="007D361B" w:rsidDel="006D0AEB">
          <w:rPr>
            <w:rStyle w:val="Verwijzingopmerking"/>
          </w:rPr>
          <w:commentReference w:id="117"/>
        </w:r>
      </w:del>
      <w:r>
        <w:rPr>
          <w:rFonts w:ascii="Times" w:hAnsi="Times" w:cs="Times"/>
          <w:sz w:val="26"/>
          <w:szCs w:val="26"/>
          <w:lang w:val="en-US"/>
        </w:rPr>
        <w:t>[?, p. 10]. In addition, th</w:t>
      </w:r>
      <w:ins w:id="118" w:author="Jeroen" w:date="2016-02-05T18:07:00Z">
        <w:r w:rsidR="007D361B">
          <w:rPr>
            <w:rFonts w:ascii="Times" w:hAnsi="Times" w:cs="Times"/>
            <w:sz w:val="26"/>
            <w:szCs w:val="26"/>
            <w:lang w:val="en-US"/>
          </w:rPr>
          <w:t>e</w:t>
        </w:r>
      </w:ins>
      <w:del w:id="119" w:author="Jeroen" w:date="2016-02-05T18:07:00Z">
        <w:r w:rsidDel="007D361B">
          <w:rPr>
            <w:rFonts w:ascii="Times" w:hAnsi="Times" w:cs="Times"/>
            <w:sz w:val="26"/>
            <w:szCs w:val="26"/>
            <w:lang w:val="en-US"/>
          </w:rPr>
          <w:delText>o</w:delText>
        </w:r>
      </w:del>
      <w:r>
        <w:rPr>
          <w:rFonts w:ascii="Times" w:hAnsi="Times" w:cs="Times"/>
          <w:sz w:val="26"/>
          <w:szCs w:val="26"/>
          <w:lang w:val="en-US"/>
        </w:rPr>
        <w:t>se tools are useful especially for prototyping general models</w:t>
      </w:r>
      <w:ins w:id="120" w:author="Jeroen" w:date="2016-02-05T18:08:00Z">
        <w:r w:rsidR="007D361B">
          <w:rPr>
            <w:rFonts w:ascii="Times" w:hAnsi="Times" w:cs="Times"/>
            <w:sz w:val="26"/>
            <w:szCs w:val="26"/>
            <w:lang w:val="en-US"/>
          </w:rPr>
          <w:t xml:space="preserve"> and </w:t>
        </w:r>
      </w:ins>
      <w:del w:id="121" w:author="Jeroen" w:date="2016-02-05T18:08:00Z">
        <w:r w:rsidDel="007D361B">
          <w:rPr>
            <w:rFonts w:ascii="Times" w:hAnsi="Times" w:cs="Times"/>
            <w:sz w:val="26"/>
            <w:szCs w:val="26"/>
            <w:lang w:val="en-US"/>
          </w:rPr>
          <w:delText xml:space="preserve">, and they are </w:delText>
        </w:r>
      </w:del>
      <w:r>
        <w:rPr>
          <w:rFonts w:ascii="Times" w:hAnsi="Times" w:cs="Times"/>
          <w:sz w:val="26"/>
          <w:szCs w:val="26"/>
          <w:lang w:val="en-US"/>
        </w:rPr>
        <w:t>less effective when it comes to specific domains.</w:t>
      </w:r>
      <w:ins w:id="122" w:author="Jeroen" w:date="2016-02-05T18:09:00Z">
        <w:r w:rsidR="007D361B">
          <w:rPr>
            <w:rFonts w:ascii="Times" w:hAnsi="Times" w:cs="Times"/>
            <w:sz w:val="26"/>
            <w:szCs w:val="26"/>
            <w:lang w:val="en-US"/>
          </w:rPr>
          <w:t xml:space="preserve"> </w:t>
        </w:r>
      </w:ins>
      <w:ins w:id="123" w:author="Jeroen" w:date="2016-02-05T18:11:00Z">
        <w:r w:rsidR="007D361B">
          <w:rPr>
            <w:rFonts w:ascii="Times" w:hAnsi="Times" w:cs="Times"/>
            <w:sz w:val="26"/>
            <w:szCs w:val="26"/>
            <w:lang w:val="en-US"/>
          </w:rPr>
          <w:t xml:space="preserve">We focus on such a specific domain (financial systems). </w:t>
        </w:r>
      </w:ins>
      <w:del w:id="124" w:author="Jeroen" w:date="2016-02-05T18:09:00Z">
        <w:r w:rsidDel="007D361B">
          <w:rPr>
            <w:rFonts w:ascii="Times" w:hAnsi="Times" w:cs="Times"/>
            <w:sz w:val="26"/>
            <w:szCs w:val="26"/>
            <w:lang w:val="en-US"/>
          </w:rPr>
          <w:delText xml:space="preserve"> </w:delText>
        </w:r>
      </w:del>
      <w:del w:id="125" w:author="Jeroen" w:date="2016-02-05T18:11:00Z">
        <w:r w:rsidDel="007D361B">
          <w:rPr>
            <w:rFonts w:ascii="Times" w:hAnsi="Times" w:cs="Times"/>
            <w:sz w:val="26"/>
            <w:szCs w:val="26"/>
            <w:lang w:val="en-US"/>
          </w:rPr>
          <w:delText xml:space="preserve">Our domain of research focuses on financial systems. </w:delText>
        </w:r>
      </w:del>
    </w:p>
    <w:p w:rsidR="0055290F" w:rsidRDefault="0055290F" w:rsidP="0055290F">
      <w:pPr>
        <w:widowControl w:val="0"/>
        <w:autoSpaceDE w:val="0"/>
        <w:autoSpaceDN w:val="0"/>
        <w:adjustRightInd w:val="0"/>
        <w:spacing w:after="240" w:line="300" w:lineRule="atLeast"/>
        <w:rPr>
          <w:rFonts w:ascii="Times" w:hAnsi="Times" w:cs="Times"/>
          <w:lang w:val="en-US"/>
        </w:rPr>
      </w:pPr>
      <w:del w:id="126" w:author="Jeroen" w:date="2016-02-05T18:11:00Z">
        <w:r w:rsidDel="007D361B">
          <w:rPr>
            <w:rFonts w:ascii="Times" w:hAnsi="Times" w:cs="Times"/>
            <w:sz w:val="26"/>
            <w:szCs w:val="26"/>
            <w:lang w:val="en-US"/>
          </w:rPr>
          <w:delText>Therefore</w:delText>
        </w:r>
      </w:del>
      <w:ins w:id="127" w:author="Jeroen" w:date="2016-02-05T18:11:00Z">
        <w:r w:rsidR="006D0AEB">
          <w:rPr>
            <w:rFonts w:ascii="Times" w:hAnsi="Times" w:cs="Times"/>
            <w:sz w:val="26"/>
            <w:szCs w:val="26"/>
            <w:lang w:val="en-US"/>
          </w:rPr>
          <w:t>Because of the above-</w:t>
        </w:r>
        <w:r w:rsidR="007D361B">
          <w:rPr>
            <w:rFonts w:ascii="Times" w:hAnsi="Times" w:cs="Times"/>
            <w:sz w:val="26"/>
            <w:szCs w:val="26"/>
            <w:lang w:val="en-US"/>
          </w:rPr>
          <w:t>mentioned</w:t>
        </w:r>
      </w:ins>
      <w:r>
        <w:rPr>
          <w:rFonts w:ascii="Times" w:hAnsi="Times" w:cs="Times"/>
          <w:sz w:val="26"/>
          <w:szCs w:val="26"/>
          <w:lang w:val="en-US"/>
        </w:rPr>
        <w:t xml:space="preserve">, </w:t>
      </w:r>
      <w:del w:id="128" w:author="Jeroen" w:date="2016-02-05T18:12:00Z">
        <w:r w:rsidDel="007D361B">
          <w:rPr>
            <w:rFonts w:ascii="Times" w:hAnsi="Times" w:cs="Times"/>
            <w:sz w:val="26"/>
            <w:szCs w:val="26"/>
            <w:lang w:val="en-US"/>
          </w:rPr>
          <w:delText>the idea was to</w:delText>
        </w:r>
      </w:del>
      <w:ins w:id="129" w:author="Jeroen" w:date="2016-02-05T18:12:00Z">
        <w:r w:rsidR="007D361B">
          <w:rPr>
            <w:rFonts w:ascii="Times" w:hAnsi="Times" w:cs="Times"/>
            <w:sz w:val="26"/>
            <w:szCs w:val="26"/>
            <w:lang w:val="en-US"/>
          </w:rPr>
          <w:t>we aimed at</w:t>
        </w:r>
      </w:ins>
      <w:r>
        <w:rPr>
          <w:rFonts w:ascii="Times" w:hAnsi="Times" w:cs="Times"/>
          <w:sz w:val="26"/>
          <w:szCs w:val="26"/>
          <w:lang w:val="en-US"/>
        </w:rPr>
        <w:t xml:space="preserve"> creat</w:t>
      </w:r>
      <w:ins w:id="130" w:author="Jeroen" w:date="2016-02-05T18:12:00Z">
        <w:r w:rsidR="007D361B">
          <w:rPr>
            <w:rFonts w:ascii="Times" w:hAnsi="Times" w:cs="Times"/>
            <w:sz w:val="26"/>
            <w:szCs w:val="26"/>
            <w:lang w:val="en-US"/>
          </w:rPr>
          <w:t>ing</w:t>
        </w:r>
      </w:ins>
      <w:del w:id="131" w:author="Jeroen" w:date="2016-02-05T18:12:00Z">
        <w:r w:rsidDel="007D361B">
          <w:rPr>
            <w:rFonts w:ascii="Times" w:hAnsi="Times" w:cs="Times"/>
            <w:sz w:val="26"/>
            <w:szCs w:val="26"/>
            <w:lang w:val="en-US"/>
          </w:rPr>
          <w:delText>e</w:delText>
        </w:r>
      </w:del>
      <w:r>
        <w:rPr>
          <w:rFonts w:ascii="Times" w:hAnsi="Times" w:cs="Times"/>
          <w:sz w:val="26"/>
          <w:szCs w:val="26"/>
          <w:lang w:val="en-US"/>
        </w:rPr>
        <w:t xml:space="preserve"> a new tool that would be better suited for prototyping financial systems and </w:t>
      </w:r>
      <w:del w:id="132" w:author="Jeroen" w:date="2016-02-05T18:12:00Z">
        <w:r w:rsidDel="007D361B">
          <w:rPr>
            <w:rFonts w:ascii="Times" w:hAnsi="Times" w:cs="Times"/>
            <w:sz w:val="26"/>
            <w:szCs w:val="26"/>
            <w:lang w:val="en-US"/>
          </w:rPr>
          <w:delText>that can</w:delText>
        </w:r>
      </w:del>
      <w:ins w:id="133" w:author="Jeroen" w:date="2016-02-05T18:12:00Z">
        <w:r w:rsidR="007D361B">
          <w:rPr>
            <w:rFonts w:ascii="Times" w:hAnsi="Times" w:cs="Times"/>
            <w:sz w:val="26"/>
            <w:szCs w:val="26"/>
            <w:lang w:val="en-US"/>
          </w:rPr>
          <w:t>could</w:t>
        </w:r>
      </w:ins>
      <w:r>
        <w:rPr>
          <w:rFonts w:ascii="Times" w:hAnsi="Times" w:cs="Times"/>
          <w:sz w:val="26"/>
          <w:szCs w:val="26"/>
          <w:lang w:val="en-US"/>
        </w:rPr>
        <w:t xml:space="preserve"> be used by both the business and the development teams. We </w:t>
      </w:r>
      <w:ins w:id="134" w:author="Jeroen" w:date="2016-02-05T18:12:00Z">
        <w:r w:rsidR="007D361B">
          <w:rPr>
            <w:rFonts w:ascii="Times" w:hAnsi="Times" w:cs="Times"/>
            <w:sz w:val="26"/>
            <w:szCs w:val="26"/>
            <w:lang w:val="en-US"/>
          </w:rPr>
          <w:t xml:space="preserve">have </w:t>
        </w:r>
      </w:ins>
      <w:r>
        <w:rPr>
          <w:rFonts w:ascii="Times" w:hAnsi="Times" w:cs="Times"/>
          <w:sz w:val="26"/>
          <w:szCs w:val="26"/>
          <w:lang w:val="en-US"/>
        </w:rPr>
        <w:t>developed our own Domain Specific Language (DSL) and called it</w:t>
      </w:r>
      <w:ins w:id="135" w:author="Jeroen" w:date="2016-02-05T18:15:00Z">
        <w:r w:rsidR="00B318D9">
          <w:rPr>
            <w:rFonts w:ascii="Times" w:hAnsi="Times" w:cs="Times"/>
            <w:sz w:val="26"/>
            <w:szCs w:val="26"/>
            <w:lang w:val="en-US"/>
          </w:rPr>
          <w:t xml:space="preserve"> “</w:t>
        </w:r>
        <w:proofErr w:type="spellStart"/>
        <w:r w:rsidR="00B318D9">
          <w:rPr>
            <w:rFonts w:ascii="Times" w:hAnsi="Times" w:cs="Times"/>
            <w:sz w:val="26"/>
            <w:szCs w:val="26"/>
            <w:lang w:val="en-US"/>
          </w:rPr>
          <w:t>Fors</w:t>
        </w:r>
      </w:ins>
      <w:proofErr w:type="spellEnd"/>
      <w:ins w:id="136" w:author="Jeroen" w:date="2016-02-05T18:18:00Z">
        <w:r w:rsidR="00B318D9">
          <w:rPr>
            <w:rFonts w:ascii="Times" w:hAnsi="Times" w:cs="Times"/>
            <w:sz w:val="26"/>
            <w:szCs w:val="26"/>
            <w:lang w:val="en-US"/>
          </w:rPr>
          <w:t>” which</w:t>
        </w:r>
      </w:ins>
      <w:ins w:id="137" w:author="Jeroen" w:date="2016-02-05T18:15:00Z">
        <w:r w:rsidR="00B318D9">
          <w:rPr>
            <w:rFonts w:ascii="Times" w:hAnsi="Times" w:cs="Times"/>
            <w:sz w:val="26"/>
            <w:szCs w:val="26"/>
            <w:lang w:val="en-US"/>
          </w:rPr>
          <w:t xml:space="preserve"> derived from: </w:t>
        </w:r>
      </w:ins>
      <w:del w:id="138" w:author="Jeroen" w:date="2016-02-05T18:15:00Z">
        <w:r w:rsidDel="00B318D9">
          <w:rPr>
            <w:rFonts w:ascii="Times" w:hAnsi="Times" w:cs="Times"/>
            <w:sz w:val="26"/>
            <w:szCs w:val="26"/>
            <w:lang w:val="en-US"/>
          </w:rPr>
          <w:delText xml:space="preserve"> Fors: </w:delText>
        </w:r>
      </w:del>
      <w:r>
        <w:rPr>
          <w:rFonts w:ascii="Times" w:hAnsi="Times" w:cs="Times"/>
          <w:sz w:val="26"/>
          <w:szCs w:val="26"/>
          <w:lang w:val="en-US"/>
        </w:rPr>
        <w:t>Separating Configuration From Formal Specification [?]. The concept of a DSL is very simpl</w:t>
      </w:r>
      <w:ins w:id="139" w:author="Jeroen" w:date="2016-02-05T18:16:00Z">
        <w:r w:rsidR="00B318D9">
          <w:rPr>
            <w:rFonts w:ascii="Times" w:hAnsi="Times" w:cs="Times"/>
            <w:sz w:val="26"/>
            <w:szCs w:val="26"/>
            <w:lang w:val="en-US"/>
          </w:rPr>
          <w:t>e:</w:t>
        </w:r>
      </w:ins>
      <w:del w:id="140" w:author="Jeroen" w:date="2016-02-05T18:16:00Z">
        <w:r w:rsidDel="00B318D9">
          <w:rPr>
            <w:rFonts w:ascii="Times" w:hAnsi="Times" w:cs="Times"/>
            <w:sz w:val="26"/>
            <w:szCs w:val="26"/>
            <w:lang w:val="en-US"/>
          </w:rPr>
          <w:delText>e.</w:delText>
        </w:r>
      </w:del>
      <w:r>
        <w:rPr>
          <w:rFonts w:ascii="Times" w:hAnsi="Times" w:cs="Times"/>
          <w:sz w:val="26"/>
          <w:szCs w:val="26"/>
          <w:lang w:val="en-US"/>
        </w:rPr>
        <w:t xml:space="preserve"> Instead of aiming to</w:t>
      </w:r>
      <w:del w:id="141" w:author="Jeroen" w:date="2016-02-05T18:19:00Z">
        <w:r w:rsidDel="00B318D9">
          <w:rPr>
            <w:rFonts w:ascii="Times" w:hAnsi="Times" w:cs="Times"/>
            <w:sz w:val="26"/>
            <w:szCs w:val="26"/>
            <w:lang w:val="en-US"/>
          </w:rPr>
          <w:delText xml:space="preserve"> be the best for</w:delText>
        </w:r>
      </w:del>
      <w:r>
        <w:rPr>
          <w:rFonts w:ascii="Times" w:hAnsi="Times" w:cs="Times"/>
          <w:sz w:val="26"/>
          <w:szCs w:val="26"/>
          <w:lang w:val="en-US"/>
        </w:rPr>
        <w:t xml:space="preserve"> </w:t>
      </w:r>
      <w:del w:id="142" w:author="Jeroen" w:date="2016-02-05T18:19:00Z">
        <w:r w:rsidDel="00B318D9">
          <w:rPr>
            <w:rFonts w:ascii="Times" w:hAnsi="Times" w:cs="Times"/>
            <w:sz w:val="26"/>
            <w:szCs w:val="26"/>
            <w:lang w:val="en-US"/>
          </w:rPr>
          <w:delText xml:space="preserve">solving </w:delText>
        </w:r>
      </w:del>
      <w:ins w:id="143" w:author="Jeroen" w:date="2016-02-05T18:19:00Z">
        <w:r w:rsidR="00B318D9">
          <w:rPr>
            <w:rFonts w:ascii="Times" w:hAnsi="Times" w:cs="Times"/>
            <w:sz w:val="26"/>
            <w:szCs w:val="26"/>
            <w:lang w:val="en-US"/>
          </w:rPr>
          <w:t xml:space="preserve">solve </w:t>
        </w:r>
      </w:ins>
      <w:r>
        <w:rPr>
          <w:rFonts w:ascii="Times" w:hAnsi="Times" w:cs="Times"/>
          <w:sz w:val="26"/>
          <w:szCs w:val="26"/>
          <w:lang w:val="en-US"/>
        </w:rPr>
        <w:t xml:space="preserve">any kind of computing problem, DSLs aim </w:t>
      </w:r>
      <w:del w:id="144" w:author="Jeroen" w:date="2016-02-05T18:20:00Z">
        <w:r w:rsidDel="00B318D9">
          <w:rPr>
            <w:rFonts w:ascii="Times" w:hAnsi="Times" w:cs="Times"/>
            <w:sz w:val="26"/>
            <w:szCs w:val="26"/>
            <w:lang w:val="en-US"/>
          </w:rPr>
          <w:delText>to be particularly good for solving a</w:delText>
        </w:r>
      </w:del>
      <w:ins w:id="145" w:author="Jeroen" w:date="2016-02-05T18:20:00Z">
        <w:r w:rsidR="00B318D9">
          <w:rPr>
            <w:rFonts w:ascii="Times" w:hAnsi="Times" w:cs="Times"/>
            <w:sz w:val="26"/>
            <w:szCs w:val="26"/>
            <w:lang w:val="en-US"/>
          </w:rPr>
          <w:t>to solve</w:t>
        </w:r>
      </w:ins>
      <w:r>
        <w:rPr>
          <w:rFonts w:ascii="Times" w:hAnsi="Times" w:cs="Times"/>
          <w:sz w:val="26"/>
          <w:szCs w:val="26"/>
          <w:lang w:val="en-US"/>
        </w:rPr>
        <w:t xml:space="preserve"> specific class of problems</w:t>
      </w:r>
      <w:ins w:id="146" w:author="Jeroen" w:date="2016-02-05T18:20:00Z">
        <w:r w:rsidR="00B318D9">
          <w:rPr>
            <w:rFonts w:ascii="Times" w:hAnsi="Times" w:cs="Times"/>
            <w:sz w:val="26"/>
            <w:szCs w:val="26"/>
            <w:lang w:val="en-US"/>
          </w:rPr>
          <w:t>.</w:t>
        </w:r>
      </w:ins>
      <w:r>
        <w:rPr>
          <w:rFonts w:ascii="Times" w:hAnsi="Times" w:cs="Times"/>
          <w:sz w:val="26"/>
          <w:szCs w:val="26"/>
          <w:lang w:val="en-US"/>
        </w:rPr>
        <w:t xml:space="preserve"> [</w:t>
      </w:r>
      <w:proofErr w:type="gramStart"/>
      <w:r>
        <w:rPr>
          <w:rFonts w:ascii="Times" w:hAnsi="Times" w:cs="Times"/>
          <w:sz w:val="26"/>
          <w:szCs w:val="26"/>
          <w:lang w:val="en-US"/>
        </w:rPr>
        <w:t>?]</w:t>
      </w:r>
      <w:proofErr w:type="spellStart"/>
      <w:ins w:id="147" w:author="Jeroen" w:date="2016-02-05T18:20:00Z">
        <w:r w:rsidR="00B318D9">
          <w:rPr>
            <w:rFonts w:ascii="Times" w:hAnsi="Times" w:cs="Times"/>
            <w:sz w:val="26"/>
            <w:szCs w:val="26"/>
            <w:lang w:val="en-US"/>
          </w:rPr>
          <w:t>l</w:t>
        </w:r>
      </w:ins>
      <w:proofErr w:type="gramEnd"/>
      <w:del w:id="148" w:author="Jeroen" w:date="2016-02-05T18:20:00Z">
        <w:r w:rsidDel="00B318D9">
          <w:rPr>
            <w:rFonts w:ascii="Times" w:hAnsi="Times" w:cs="Times"/>
            <w:sz w:val="26"/>
            <w:szCs w:val="26"/>
            <w:lang w:val="en-US"/>
          </w:rPr>
          <w:delText>; I</w:delText>
        </w:r>
      </w:del>
      <w:r>
        <w:rPr>
          <w:rFonts w:ascii="Times" w:hAnsi="Times" w:cs="Times"/>
          <w:sz w:val="26"/>
          <w:szCs w:val="26"/>
          <w:lang w:val="en-US"/>
        </w:rPr>
        <w:t>n</w:t>
      </w:r>
      <w:proofErr w:type="spellEnd"/>
      <w:r>
        <w:rPr>
          <w:rFonts w:ascii="Times" w:hAnsi="Times" w:cs="Times"/>
          <w:sz w:val="26"/>
          <w:szCs w:val="26"/>
          <w:lang w:val="en-US"/>
        </w:rPr>
        <w:t xml:space="preserve"> our cas</w:t>
      </w:r>
      <w:del w:id="149" w:author="Jeroen" w:date="2016-02-05T18:20:00Z">
        <w:r w:rsidDel="00B318D9">
          <w:rPr>
            <w:rFonts w:ascii="Times" w:hAnsi="Times" w:cs="Times"/>
            <w:sz w:val="26"/>
            <w:szCs w:val="26"/>
            <w:lang w:val="en-US"/>
          </w:rPr>
          <w:delText>e</w:delText>
        </w:r>
      </w:del>
      <w:ins w:id="150" w:author="Jeroen" w:date="2016-02-05T18:20:00Z">
        <w:r w:rsidR="00B318D9">
          <w:rPr>
            <w:rFonts w:ascii="Times" w:hAnsi="Times" w:cs="Times"/>
            <w:sz w:val="26"/>
            <w:szCs w:val="26"/>
            <w:lang w:val="en-US"/>
          </w:rPr>
          <w:t>e the DSL aims to solve problems of</w:t>
        </w:r>
      </w:ins>
      <w:del w:id="151" w:author="Jeroen" w:date="2016-02-05T18:20:00Z">
        <w:r w:rsidDel="00B318D9">
          <w:rPr>
            <w:rFonts w:ascii="Times" w:hAnsi="Times" w:cs="Times"/>
            <w:sz w:val="26"/>
            <w:szCs w:val="26"/>
            <w:lang w:val="en-US"/>
          </w:rPr>
          <w:delText>,</w:delText>
        </w:r>
      </w:del>
      <w:r>
        <w:rPr>
          <w:rFonts w:ascii="Times" w:hAnsi="Times" w:cs="Times"/>
          <w:sz w:val="26"/>
          <w:szCs w:val="26"/>
          <w:lang w:val="en-US"/>
        </w:rPr>
        <w:t xml:space="preserve"> financial systems.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Fors</w:t>
      </w:r>
      <w:proofErr w:type="spellEnd"/>
      <w:r>
        <w:rPr>
          <w:rFonts w:ascii="Times" w:hAnsi="Times" w:cs="Times"/>
          <w:sz w:val="26"/>
          <w:szCs w:val="26"/>
          <w:lang w:val="en-US"/>
        </w:rPr>
        <w:t xml:space="preserve"> expresses the operations of a system in a language whose vocabulary, syntax and semantics are formally defined in an easy and natural wa</w:t>
      </w:r>
      <w:ins w:id="152" w:author="Jeroen" w:date="2016-02-05T18:23:00Z">
        <w:r w:rsidR="003B7DA0">
          <w:rPr>
            <w:rFonts w:ascii="Times" w:hAnsi="Times" w:cs="Times"/>
            <w:sz w:val="26"/>
            <w:szCs w:val="26"/>
            <w:lang w:val="en-US"/>
          </w:rPr>
          <w:t xml:space="preserve">y. This way, </w:t>
        </w:r>
        <w:proofErr w:type="spellStart"/>
        <w:r w:rsidR="003B7DA0">
          <w:rPr>
            <w:rFonts w:ascii="Times" w:hAnsi="Times" w:cs="Times"/>
            <w:sz w:val="26"/>
            <w:szCs w:val="26"/>
            <w:lang w:val="en-US"/>
          </w:rPr>
          <w:t>Fors</w:t>
        </w:r>
        <w:proofErr w:type="spellEnd"/>
        <w:r w:rsidR="003B7DA0">
          <w:rPr>
            <w:rFonts w:ascii="Times" w:hAnsi="Times" w:cs="Times"/>
            <w:sz w:val="26"/>
            <w:szCs w:val="26"/>
            <w:lang w:val="en-US"/>
          </w:rPr>
          <w:t xml:space="preserve"> is comprehensible for</w:t>
        </w:r>
      </w:ins>
      <w:del w:id="153" w:author="Jeroen" w:date="2016-02-05T18:23:00Z">
        <w:r w:rsidDel="003B7DA0">
          <w:rPr>
            <w:rFonts w:ascii="Times" w:hAnsi="Times" w:cs="Times"/>
            <w:sz w:val="26"/>
            <w:szCs w:val="26"/>
            <w:lang w:val="en-US"/>
          </w:rPr>
          <w:delText>y;</w:delText>
        </w:r>
      </w:del>
      <w:del w:id="154" w:author="Jeroen" w:date="2016-02-05T18:24:00Z">
        <w:r w:rsidDel="003B7DA0">
          <w:rPr>
            <w:rFonts w:ascii="Times" w:hAnsi="Times" w:cs="Times"/>
            <w:sz w:val="26"/>
            <w:szCs w:val="26"/>
            <w:lang w:val="en-US"/>
          </w:rPr>
          <w:delText xml:space="preserve"> so it would be familiar for</w:delText>
        </w:r>
      </w:del>
      <w:r>
        <w:rPr>
          <w:rFonts w:ascii="Times" w:hAnsi="Times" w:cs="Times"/>
          <w:sz w:val="26"/>
          <w:szCs w:val="26"/>
          <w:lang w:val="en-US"/>
        </w:rPr>
        <w:t xml:space="preserve"> both business and development teams. In addition, </w:t>
      </w:r>
      <w:proofErr w:type="spellStart"/>
      <w:r>
        <w:rPr>
          <w:rFonts w:ascii="Times" w:hAnsi="Times" w:cs="Times"/>
          <w:sz w:val="26"/>
          <w:szCs w:val="26"/>
          <w:lang w:val="en-US"/>
        </w:rPr>
        <w:t>Fors</w:t>
      </w:r>
      <w:proofErr w:type="spellEnd"/>
      <w:r>
        <w:rPr>
          <w:rFonts w:ascii="Times" w:hAnsi="Times" w:cs="Times"/>
          <w:sz w:val="26"/>
          <w:szCs w:val="26"/>
          <w:lang w:val="en-US"/>
        </w:rPr>
        <w:t xml:space="preserve"> is able to check the correctness of </w:t>
      </w:r>
      <w:ins w:id="155" w:author="Jeroen" w:date="2016-02-05T19:22:00Z">
        <w:r w:rsidR="006D0AEB">
          <w:rPr>
            <w:rFonts w:ascii="Times" w:hAnsi="Times" w:cs="Times"/>
            <w:sz w:val="26"/>
            <w:szCs w:val="26"/>
            <w:lang w:val="en-US"/>
          </w:rPr>
          <w:t>a</w:t>
        </w:r>
      </w:ins>
      <w:commentRangeStart w:id="156"/>
      <w:del w:id="157" w:author="Jeroen" w:date="2016-02-05T19:22:00Z">
        <w:r w:rsidDel="006D0AEB">
          <w:rPr>
            <w:rFonts w:ascii="Times" w:hAnsi="Times" w:cs="Times"/>
            <w:sz w:val="26"/>
            <w:szCs w:val="26"/>
            <w:lang w:val="en-US"/>
          </w:rPr>
          <w:delText>the</w:delText>
        </w:r>
      </w:del>
      <w:r>
        <w:rPr>
          <w:rFonts w:ascii="Times" w:hAnsi="Times" w:cs="Times"/>
          <w:sz w:val="26"/>
          <w:szCs w:val="26"/>
          <w:lang w:val="en-US"/>
        </w:rPr>
        <w:t xml:space="preserve"> </w:t>
      </w:r>
      <w:ins w:id="158" w:author="Jeroen" w:date="2016-02-05T19:24:00Z">
        <w:r w:rsidR="006D0AEB">
          <w:rPr>
            <w:rFonts w:ascii="Times" w:hAnsi="Times" w:cs="Times"/>
            <w:sz w:val="26"/>
            <w:szCs w:val="26"/>
            <w:lang w:val="en-US"/>
          </w:rPr>
          <w:t xml:space="preserve">software </w:t>
        </w:r>
      </w:ins>
      <w:r>
        <w:rPr>
          <w:rFonts w:ascii="Times" w:hAnsi="Times" w:cs="Times"/>
          <w:sz w:val="26"/>
          <w:szCs w:val="26"/>
          <w:lang w:val="en-US"/>
        </w:rPr>
        <w:t>model</w:t>
      </w:r>
      <w:commentRangeEnd w:id="156"/>
      <w:r w:rsidR="003B7DA0">
        <w:rPr>
          <w:rStyle w:val="Verwijzingopmerking"/>
        </w:rPr>
        <w:commentReference w:id="156"/>
      </w:r>
      <w:r>
        <w:rPr>
          <w:rFonts w:ascii="Times" w:hAnsi="Times" w:cs="Times"/>
          <w:sz w:val="26"/>
          <w:szCs w:val="26"/>
          <w:lang w:val="en-US"/>
        </w:rPr>
        <w:t xml:space="preserve">. </w:t>
      </w:r>
      <w:proofErr w:type="spellStart"/>
      <w:r>
        <w:rPr>
          <w:rFonts w:ascii="Times" w:hAnsi="Times" w:cs="Times"/>
          <w:sz w:val="26"/>
          <w:szCs w:val="26"/>
          <w:lang w:val="en-US"/>
        </w:rPr>
        <w:t>Fors</w:t>
      </w:r>
      <w:proofErr w:type="spellEnd"/>
      <w:r>
        <w:rPr>
          <w:rFonts w:ascii="Times" w:hAnsi="Times" w:cs="Times"/>
          <w:sz w:val="26"/>
          <w:szCs w:val="26"/>
          <w:lang w:val="en-US"/>
        </w:rPr>
        <w:t xml:space="preserve"> parse formal specifications into Alloy syntax: algebraic logic formulas based on the notion of relations (We will </w:t>
      </w:r>
      <w:del w:id="159" w:author="Jeroen" w:date="2016-02-05T18:26:00Z">
        <w:r w:rsidDel="003B7DA0">
          <w:rPr>
            <w:rFonts w:ascii="Times" w:hAnsi="Times" w:cs="Times"/>
            <w:sz w:val="26"/>
            <w:szCs w:val="26"/>
            <w:lang w:val="en-US"/>
          </w:rPr>
          <w:delText>discuss it into details later on</w:delText>
        </w:r>
      </w:del>
      <w:ins w:id="160" w:author="Jeroen" w:date="2016-02-05T18:26:00Z">
        <w:r w:rsidR="003B7DA0">
          <w:rPr>
            <w:rFonts w:ascii="Times" w:hAnsi="Times" w:cs="Times"/>
            <w:sz w:val="26"/>
            <w:szCs w:val="26"/>
            <w:lang w:val="en-US"/>
          </w:rPr>
          <w:t>elaborate on this more later in this thesis</w:t>
        </w:r>
      </w:ins>
      <w:r>
        <w:rPr>
          <w:rFonts w:ascii="Times" w:hAnsi="Times" w:cs="Times"/>
          <w:sz w:val="26"/>
          <w:szCs w:val="26"/>
          <w:lang w:val="en-US"/>
        </w:rPr>
        <w:t xml:space="preserve">). Using </w:t>
      </w:r>
      <w:ins w:id="161" w:author="Jeroen" w:date="2016-02-05T18:28:00Z">
        <w:r w:rsidR="003B7DA0">
          <w:rPr>
            <w:rFonts w:ascii="Times" w:hAnsi="Times" w:cs="Times"/>
            <w:sz w:val="26"/>
            <w:szCs w:val="26"/>
            <w:lang w:val="en-US"/>
          </w:rPr>
          <w:t xml:space="preserve">an </w:t>
        </w:r>
      </w:ins>
      <w:r>
        <w:rPr>
          <w:rFonts w:ascii="Times" w:hAnsi="Times" w:cs="Times"/>
          <w:sz w:val="26"/>
          <w:szCs w:val="26"/>
          <w:lang w:val="en-US"/>
        </w:rPr>
        <w:t>Alloy</w:t>
      </w:r>
      <w:ins w:id="162" w:author="Jeroen" w:date="2016-02-05T18:28:00Z">
        <w:r w:rsidR="003B7DA0">
          <w:rPr>
            <w:rFonts w:ascii="Times" w:hAnsi="Times" w:cs="Times"/>
            <w:sz w:val="26"/>
            <w:szCs w:val="26"/>
            <w:lang w:val="en-US"/>
          </w:rPr>
          <w:t xml:space="preserve"> based</w:t>
        </w:r>
      </w:ins>
      <w:r>
        <w:rPr>
          <w:rFonts w:ascii="Times" w:hAnsi="Times" w:cs="Times"/>
          <w:sz w:val="26"/>
          <w:szCs w:val="26"/>
          <w:lang w:val="en-US"/>
        </w:rPr>
        <w:t xml:space="preserve"> engine we</w:t>
      </w:r>
      <w:ins w:id="163" w:author="Jeroen" w:date="2016-02-05T18:28:00Z">
        <w:r w:rsidR="003B7DA0">
          <w:rPr>
            <w:rFonts w:ascii="Times" w:hAnsi="Times" w:cs="Times"/>
            <w:sz w:val="26"/>
            <w:szCs w:val="26"/>
            <w:lang w:val="en-US"/>
          </w:rPr>
          <w:t xml:space="preserve"> are</w:t>
        </w:r>
      </w:ins>
      <w:r>
        <w:rPr>
          <w:rFonts w:ascii="Times" w:hAnsi="Times" w:cs="Times"/>
          <w:sz w:val="26"/>
          <w:szCs w:val="26"/>
          <w:lang w:val="en-US"/>
        </w:rPr>
        <w:t xml:space="preserve"> able to solve </w:t>
      </w:r>
      <w:del w:id="164" w:author="Jeroen" w:date="2016-02-05T18:28:00Z">
        <w:r w:rsidDel="003B7DA0">
          <w:rPr>
            <w:rFonts w:ascii="Times" w:hAnsi="Times" w:cs="Times"/>
            <w:sz w:val="26"/>
            <w:szCs w:val="26"/>
            <w:lang w:val="en-US"/>
          </w:rPr>
          <w:delText xml:space="preserve">those </w:delText>
        </w:r>
      </w:del>
      <w:ins w:id="165" w:author="Jeroen" w:date="2016-02-05T18:28:00Z">
        <w:r w:rsidR="003B7DA0">
          <w:rPr>
            <w:rFonts w:ascii="Times" w:hAnsi="Times" w:cs="Times"/>
            <w:sz w:val="26"/>
            <w:szCs w:val="26"/>
            <w:lang w:val="en-US"/>
          </w:rPr>
          <w:t xml:space="preserve">such </w:t>
        </w:r>
      </w:ins>
      <w:r>
        <w:rPr>
          <w:rFonts w:ascii="Times" w:hAnsi="Times" w:cs="Times"/>
          <w:sz w:val="26"/>
          <w:szCs w:val="26"/>
          <w:lang w:val="en-US"/>
        </w:rPr>
        <w:t xml:space="preserve">formulas and find ambiguities in </w:t>
      </w:r>
      <w:commentRangeStart w:id="166"/>
      <w:r>
        <w:rPr>
          <w:rFonts w:ascii="Times" w:hAnsi="Times" w:cs="Times"/>
          <w:sz w:val="26"/>
          <w:szCs w:val="26"/>
          <w:lang w:val="en-US"/>
        </w:rPr>
        <w:t xml:space="preserve">the model. </w:t>
      </w:r>
      <w:commentRangeEnd w:id="166"/>
      <w:r w:rsidR="003B7DA0">
        <w:rPr>
          <w:rStyle w:val="Verwijzingopmerking"/>
        </w:rPr>
        <w:commentReference w:id="166"/>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Fors</w:t>
      </w:r>
      <w:proofErr w:type="spellEnd"/>
      <w:r>
        <w:rPr>
          <w:rFonts w:ascii="Times" w:hAnsi="Times" w:cs="Times"/>
          <w:sz w:val="26"/>
          <w:szCs w:val="26"/>
          <w:lang w:val="en-US"/>
        </w:rPr>
        <w:t xml:space="preserve"> minimizes the gap between the business and the technical views by creating a common language</w:t>
      </w:r>
      <w:del w:id="167" w:author="Jeroen" w:date="2016-02-05T18:28:00Z">
        <w:r w:rsidDel="003B7DA0">
          <w:rPr>
            <w:rFonts w:ascii="Times" w:hAnsi="Times" w:cs="Times"/>
            <w:sz w:val="26"/>
            <w:szCs w:val="26"/>
            <w:lang w:val="en-US"/>
          </w:rPr>
          <w:delText>,</w:delText>
        </w:r>
      </w:del>
      <w:r>
        <w:rPr>
          <w:rFonts w:ascii="Times" w:hAnsi="Times" w:cs="Times"/>
          <w:sz w:val="26"/>
          <w:szCs w:val="26"/>
          <w:lang w:val="en-US"/>
        </w:rPr>
        <w:t xml:space="preserve"> and </w:t>
      </w:r>
      <w:ins w:id="168" w:author="Jeroen" w:date="2016-02-05T18:29:00Z">
        <w:r w:rsidR="003B7DA0">
          <w:rPr>
            <w:rFonts w:ascii="Times" w:hAnsi="Times" w:cs="Times"/>
            <w:sz w:val="26"/>
            <w:szCs w:val="26"/>
            <w:lang w:val="en-US"/>
          </w:rPr>
          <w:t xml:space="preserve">the ability </w:t>
        </w:r>
      </w:ins>
      <w:del w:id="169" w:author="Jeroen" w:date="2016-02-05T18:29:00Z">
        <w:r w:rsidDel="003B7DA0">
          <w:rPr>
            <w:rFonts w:ascii="Times" w:hAnsi="Times" w:cs="Times"/>
            <w:sz w:val="26"/>
            <w:szCs w:val="26"/>
            <w:lang w:val="en-US"/>
          </w:rPr>
          <w:delText xml:space="preserve">able </w:delText>
        </w:r>
      </w:del>
      <w:r>
        <w:rPr>
          <w:rFonts w:ascii="Times" w:hAnsi="Times" w:cs="Times"/>
          <w:sz w:val="26"/>
          <w:szCs w:val="26"/>
          <w:lang w:val="en-US"/>
        </w:rPr>
        <w:t xml:space="preserve">to identify contradictions or faults in </w:t>
      </w:r>
      <w:del w:id="170" w:author="Jeroen" w:date="2016-02-05T18:29:00Z">
        <w:r w:rsidDel="003B7DA0">
          <w:rPr>
            <w:rFonts w:ascii="Times" w:hAnsi="Times" w:cs="Times"/>
            <w:sz w:val="26"/>
            <w:szCs w:val="26"/>
            <w:lang w:val="en-US"/>
          </w:rPr>
          <w:delText xml:space="preserve">the </w:delText>
        </w:r>
      </w:del>
      <w:ins w:id="171" w:author="Jeroen" w:date="2016-02-05T18:29:00Z">
        <w:r w:rsidR="003B7DA0">
          <w:rPr>
            <w:rFonts w:ascii="Times" w:hAnsi="Times" w:cs="Times"/>
            <w:sz w:val="26"/>
            <w:szCs w:val="26"/>
            <w:lang w:val="en-US"/>
          </w:rPr>
          <w:t xml:space="preserve">a </w:t>
        </w:r>
      </w:ins>
      <w:r>
        <w:rPr>
          <w:rFonts w:ascii="Times" w:hAnsi="Times" w:cs="Times"/>
          <w:sz w:val="26"/>
          <w:szCs w:val="26"/>
          <w:lang w:val="en-US"/>
        </w:rPr>
        <w:t>specifi</w:t>
      </w:r>
      <w:ins w:id="172" w:author="Jeroen" w:date="2016-02-05T18:29:00Z">
        <w:r w:rsidR="003B7DA0">
          <w:rPr>
            <w:rFonts w:ascii="Times" w:hAnsi="Times" w:cs="Times"/>
            <w:sz w:val="26"/>
            <w:szCs w:val="26"/>
            <w:lang w:val="en-US"/>
          </w:rPr>
          <w:t>c</w:t>
        </w:r>
      </w:ins>
      <w:del w:id="173" w:author="Jeroen" w:date="2016-02-05T18:29:00Z">
        <w:r w:rsidDel="003B7DA0">
          <w:rPr>
            <w:rFonts w:ascii="Times" w:hAnsi="Times" w:cs="Times"/>
            <w:sz w:val="26"/>
            <w:szCs w:val="26"/>
            <w:lang w:val="en-US"/>
          </w:rPr>
          <w:delText>ed</w:delText>
        </w:r>
      </w:del>
      <w:r>
        <w:rPr>
          <w:rFonts w:ascii="Times" w:hAnsi="Times" w:cs="Times"/>
          <w:sz w:val="26"/>
          <w:szCs w:val="26"/>
          <w:lang w:val="en-US"/>
        </w:rPr>
        <w:t xml:space="preserve"> model. However, there is still a main issue that remains</w:t>
      </w:r>
      <w:del w:id="174" w:author="Jeroen" w:date="2016-02-05T18:29:00Z">
        <w:r w:rsidDel="003B7DA0">
          <w:rPr>
            <w:rFonts w:ascii="Times" w:hAnsi="Times" w:cs="Times"/>
            <w:sz w:val="26"/>
            <w:szCs w:val="26"/>
            <w:lang w:val="en-US"/>
          </w:rPr>
          <w:delText xml:space="preserve"> open</w:delText>
        </w:r>
      </w:del>
      <w:r>
        <w:rPr>
          <w:rFonts w:ascii="Times" w:hAnsi="Times" w:cs="Times"/>
          <w:sz w:val="26"/>
          <w:szCs w:val="26"/>
          <w:lang w:val="en-US"/>
        </w:rPr>
        <w:t>: Programmers will have to implement the real product by hand (according to the spec</w:t>
      </w:r>
      <w:del w:id="175" w:author="Jeroen" w:date="2016-02-05T18:29:00Z">
        <w:r w:rsidDel="003B7DA0">
          <w:rPr>
            <w:rFonts w:ascii="Times" w:hAnsi="Times" w:cs="Times"/>
            <w:sz w:val="26"/>
            <w:szCs w:val="26"/>
            <w:lang w:val="en-US"/>
          </w:rPr>
          <w:delText xml:space="preserve">- </w:delText>
        </w:r>
      </w:del>
      <w:r>
        <w:rPr>
          <w:rFonts w:ascii="Times" w:hAnsi="Times" w:cs="Times"/>
          <w:sz w:val="26"/>
          <w:szCs w:val="26"/>
          <w:lang w:val="en-US"/>
        </w:rPr>
        <w:t>ifications). Hence, it is not guaranteed that the final results would be exactly the same as defined in the specifications</w:t>
      </w:r>
      <w:ins w:id="176" w:author="Jeroen" w:date="2016-02-05T18:30:00Z">
        <w:r w:rsidR="003B7DA0">
          <w:rPr>
            <w:rFonts w:ascii="Times" w:hAnsi="Times" w:cs="Times"/>
            <w:sz w:val="26"/>
            <w:szCs w:val="26"/>
            <w:lang w:val="en-US"/>
          </w:rPr>
          <w:t>. Whe</w:t>
        </w:r>
      </w:ins>
      <w:del w:id="177" w:author="Jeroen" w:date="2016-02-05T18:30:00Z">
        <w:r w:rsidDel="003B7DA0">
          <w:rPr>
            <w:rFonts w:ascii="Times" w:hAnsi="Times" w:cs="Times"/>
            <w:sz w:val="26"/>
            <w:szCs w:val="26"/>
            <w:lang w:val="en-US"/>
          </w:rPr>
          <w:delText xml:space="preserve"> and</w:delText>
        </w:r>
      </w:del>
      <w:ins w:id="178" w:author="Jeroen" w:date="2016-02-05T18:30:00Z">
        <w:r w:rsidR="003B7DA0">
          <w:rPr>
            <w:rFonts w:ascii="Times" w:hAnsi="Times" w:cs="Times"/>
            <w:sz w:val="26"/>
            <w:szCs w:val="26"/>
            <w:lang w:val="en-US"/>
          </w:rPr>
          <w:t>n</w:t>
        </w:r>
      </w:ins>
      <w:r>
        <w:rPr>
          <w:rFonts w:ascii="Times" w:hAnsi="Times" w:cs="Times"/>
          <w:sz w:val="26"/>
          <w:szCs w:val="26"/>
          <w:lang w:val="en-US"/>
        </w:rPr>
        <w:t xml:space="preserve"> </w:t>
      </w:r>
      <w:del w:id="179" w:author="Jeroen" w:date="2016-02-05T18:30:00Z">
        <w:r w:rsidDel="003B7DA0">
          <w:rPr>
            <w:rFonts w:ascii="Times" w:hAnsi="Times" w:cs="Times"/>
            <w:sz w:val="26"/>
            <w:szCs w:val="26"/>
            <w:lang w:val="en-US"/>
          </w:rPr>
          <w:delText>in light of</w:delText>
        </w:r>
      </w:del>
      <w:ins w:id="180" w:author="Jeroen" w:date="2016-02-05T18:30:00Z">
        <w:r w:rsidR="003B7DA0">
          <w:rPr>
            <w:rFonts w:ascii="Times" w:hAnsi="Times" w:cs="Times"/>
            <w:sz w:val="26"/>
            <w:szCs w:val="26"/>
            <w:lang w:val="en-US"/>
          </w:rPr>
          <w:t>considering</w:t>
        </w:r>
      </w:ins>
      <w:r>
        <w:rPr>
          <w:rFonts w:ascii="Times" w:hAnsi="Times" w:cs="Times"/>
          <w:sz w:val="26"/>
          <w:szCs w:val="26"/>
          <w:lang w:val="en-US"/>
        </w:rPr>
        <w:t xml:space="preserve"> human factor</w:t>
      </w:r>
      <w:del w:id="181" w:author="Jeroen" w:date="2016-02-05T18:30:00Z">
        <w:r w:rsidDel="003B7DA0">
          <w:rPr>
            <w:rFonts w:ascii="Times" w:hAnsi="Times" w:cs="Times"/>
            <w:sz w:val="26"/>
            <w:szCs w:val="26"/>
            <w:lang w:val="en-US"/>
          </w:rPr>
          <w:delText>s</w:delText>
        </w:r>
      </w:del>
      <w:ins w:id="182" w:author="Jeroen" w:date="2016-02-05T18:30:00Z">
        <w:r w:rsidR="003B7DA0">
          <w:rPr>
            <w:rFonts w:ascii="Times" w:hAnsi="Times" w:cs="Times"/>
            <w:sz w:val="26"/>
            <w:szCs w:val="26"/>
            <w:lang w:val="en-US"/>
          </w:rPr>
          <w:t xml:space="preserve"> also this system </w:t>
        </w:r>
      </w:ins>
      <w:del w:id="183" w:author="Jeroen" w:date="2016-02-05T18:30:00Z">
        <w:r w:rsidDel="003B7DA0">
          <w:rPr>
            <w:rFonts w:ascii="Times" w:hAnsi="Times" w:cs="Times"/>
            <w:sz w:val="26"/>
            <w:szCs w:val="26"/>
            <w:lang w:val="en-US"/>
          </w:rPr>
          <w:delText>, it</w:delText>
        </w:r>
      </w:del>
      <w:r>
        <w:rPr>
          <w:rFonts w:ascii="Times" w:hAnsi="Times" w:cs="Times"/>
          <w:sz w:val="26"/>
          <w:szCs w:val="26"/>
          <w:lang w:val="en-US"/>
        </w:rPr>
        <w:t xml:space="preserve"> is</w:t>
      </w:r>
      <w:ins w:id="184" w:author="Jeroen" w:date="2016-02-05T18:30:00Z">
        <w:r w:rsidR="003B7DA0">
          <w:rPr>
            <w:rFonts w:ascii="Times" w:hAnsi="Times" w:cs="Times"/>
            <w:sz w:val="26"/>
            <w:szCs w:val="26"/>
            <w:lang w:val="en-US"/>
          </w:rPr>
          <w:t xml:space="preserve"> prone to </w:t>
        </w:r>
      </w:ins>
      <w:del w:id="185" w:author="Jeroen" w:date="2016-02-05T18:30:00Z">
        <w:r w:rsidDel="003B7DA0">
          <w:rPr>
            <w:rFonts w:ascii="Times" w:hAnsi="Times" w:cs="Times"/>
            <w:sz w:val="26"/>
            <w:szCs w:val="26"/>
            <w:lang w:val="en-US"/>
          </w:rPr>
          <w:delText xml:space="preserve"> an </w:delText>
        </w:r>
      </w:del>
      <w:r>
        <w:rPr>
          <w:rFonts w:ascii="Times" w:hAnsi="Times" w:cs="Times"/>
          <w:sz w:val="26"/>
          <w:szCs w:val="26"/>
          <w:lang w:val="en-US"/>
        </w:rPr>
        <w:t>error</w:t>
      </w:r>
      <w:del w:id="186" w:author="Jeroen" w:date="2016-02-05T18:30:00Z">
        <w:r w:rsidDel="003B7DA0">
          <w:rPr>
            <w:rFonts w:ascii="Times" w:hAnsi="Times" w:cs="Times"/>
            <w:sz w:val="26"/>
            <w:szCs w:val="26"/>
            <w:lang w:val="en-US"/>
          </w:rPr>
          <w:delText xml:space="preserve"> prone</w:delText>
        </w:r>
      </w:del>
      <w:r>
        <w:rPr>
          <w:rFonts w:ascii="Times" w:hAnsi="Times" w:cs="Times"/>
          <w:sz w:val="26"/>
          <w:szCs w:val="26"/>
          <w:lang w:val="en-US"/>
        </w:rPr>
        <w:t xml:space="preserve">. </w:t>
      </w:r>
    </w:p>
    <w:p w:rsidR="0055290F" w:rsidDel="006D0AEB" w:rsidRDefault="0055290F" w:rsidP="0055290F">
      <w:pPr>
        <w:widowControl w:val="0"/>
        <w:autoSpaceDE w:val="0"/>
        <w:autoSpaceDN w:val="0"/>
        <w:adjustRightInd w:val="0"/>
        <w:spacing w:after="240" w:line="300" w:lineRule="atLeast"/>
        <w:rPr>
          <w:del w:id="187" w:author="Jeroen" w:date="2016-02-05T19:25:00Z"/>
          <w:rFonts w:ascii="Times" w:hAnsi="Times" w:cs="Times"/>
          <w:sz w:val="26"/>
          <w:szCs w:val="26"/>
          <w:lang w:val="en-US"/>
        </w:rPr>
      </w:pPr>
      <w:r>
        <w:rPr>
          <w:rFonts w:ascii="Times" w:hAnsi="Times" w:cs="Times"/>
          <w:sz w:val="26"/>
          <w:szCs w:val="26"/>
          <w:lang w:val="en-US"/>
        </w:rPr>
        <w:t>Therefore, our motivation was to find</w:t>
      </w:r>
      <w:ins w:id="188" w:author="Jeroen" w:date="2016-02-05T18:31:00Z">
        <w:r w:rsidR="003B7DA0">
          <w:rPr>
            <w:rFonts w:ascii="Times" w:hAnsi="Times" w:cs="Times"/>
            <w:sz w:val="26"/>
            <w:szCs w:val="26"/>
            <w:lang w:val="en-US"/>
          </w:rPr>
          <w:t xml:space="preserve"> out</w:t>
        </w:r>
      </w:ins>
      <w:r>
        <w:rPr>
          <w:rFonts w:ascii="Times" w:hAnsi="Times" w:cs="Times"/>
          <w:sz w:val="26"/>
          <w:szCs w:val="26"/>
          <w:lang w:val="en-US"/>
        </w:rPr>
        <w:t xml:space="preserve"> whether we </w:t>
      </w:r>
      <w:ins w:id="189" w:author="Jeroen" w:date="2016-02-05T18:31:00Z">
        <w:r w:rsidR="003B7DA0">
          <w:rPr>
            <w:rFonts w:ascii="Times" w:hAnsi="Times" w:cs="Times"/>
            <w:sz w:val="26"/>
            <w:szCs w:val="26"/>
            <w:lang w:val="en-US"/>
          </w:rPr>
          <w:t xml:space="preserve">would be </w:t>
        </w:r>
      </w:ins>
      <w:r>
        <w:rPr>
          <w:rFonts w:ascii="Times" w:hAnsi="Times" w:cs="Times"/>
          <w:sz w:val="26"/>
          <w:szCs w:val="26"/>
          <w:lang w:val="en-US"/>
        </w:rPr>
        <w:t xml:space="preserve">able to create a tool for automatic system generation. We decided to scope our research on the data-side as we found it highly interesting. </w:t>
      </w:r>
      <w:ins w:id="190" w:author="Jeroen" w:date="2016-02-05T18:32:00Z">
        <w:r w:rsidR="003B7DA0">
          <w:rPr>
            <w:rFonts w:ascii="Times" w:hAnsi="Times" w:cs="Times"/>
            <w:sz w:val="26"/>
            <w:szCs w:val="26"/>
            <w:lang w:val="en-US"/>
          </w:rPr>
          <w:t xml:space="preserve">As mentioned previously, </w:t>
        </w:r>
      </w:ins>
      <w:del w:id="191" w:author="Jeroen" w:date="2016-02-05T18:32:00Z">
        <w:r w:rsidDel="003B7DA0">
          <w:rPr>
            <w:rFonts w:ascii="Times" w:hAnsi="Times" w:cs="Times"/>
            <w:sz w:val="26"/>
            <w:szCs w:val="26"/>
            <w:lang w:val="en-US"/>
          </w:rPr>
          <w:delText>D</w:delText>
        </w:r>
      </w:del>
      <w:ins w:id="192" w:author="Jeroen" w:date="2016-02-05T18:32:00Z">
        <w:r w:rsidR="003B7DA0">
          <w:rPr>
            <w:rFonts w:ascii="Times" w:hAnsi="Times" w:cs="Times"/>
            <w:sz w:val="26"/>
            <w:szCs w:val="26"/>
            <w:lang w:val="en-US"/>
          </w:rPr>
          <w:t>d</w:t>
        </w:r>
      </w:ins>
      <w:r>
        <w:rPr>
          <w:rFonts w:ascii="Times" w:hAnsi="Times" w:cs="Times"/>
          <w:sz w:val="26"/>
          <w:szCs w:val="26"/>
          <w:lang w:val="en-US"/>
        </w:rPr>
        <w:t xml:space="preserve">ata errors </w:t>
      </w:r>
      <w:ins w:id="193" w:author="Jeroen" w:date="2016-02-05T18:33:00Z">
        <w:r w:rsidR="003B7DA0">
          <w:rPr>
            <w:rFonts w:ascii="Times" w:hAnsi="Times" w:cs="Times"/>
            <w:sz w:val="26"/>
            <w:szCs w:val="26"/>
            <w:lang w:val="en-US"/>
          </w:rPr>
          <w:t xml:space="preserve">can harm the reputation of an </w:t>
        </w:r>
        <w:proofErr w:type="spellStart"/>
        <w:r w:rsidR="003B7DA0">
          <w:rPr>
            <w:rFonts w:ascii="Times" w:hAnsi="Times" w:cs="Times"/>
            <w:sz w:val="26"/>
            <w:szCs w:val="26"/>
            <w:lang w:val="en-US"/>
          </w:rPr>
          <w:t>orginazation</w:t>
        </w:r>
        <w:proofErr w:type="spellEnd"/>
        <w:r w:rsidR="003B7DA0">
          <w:rPr>
            <w:rFonts w:ascii="Times" w:hAnsi="Times" w:cs="Times"/>
            <w:sz w:val="26"/>
            <w:szCs w:val="26"/>
            <w:lang w:val="en-US"/>
          </w:rPr>
          <w:t xml:space="preserve">, diminish financial gains and create </w:t>
        </w:r>
        <w:commentRangeStart w:id="194"/>
        <w:r w:rsidR="003B7DA0">
          <w:rPr>
            <w:rFonts w:ascii="Times" w:hAnsi="Times" w:cs="Times"/>
            <w:sz w:val="26"/>
            <w:szCs w:val="26"/>
            <w:lang w:val="en-US"/>
          </w:rPr>
          <w:t>uncertainty</w:t>
        </w:r>
        <w:commentRangeEnd w:id="194"/>
        <w:r w:rsidR="003B7DA0">
          <w:rPr>
            <w:rStyle w:val="Verwijzingopmerking"/>
          </w:rPr>
          <w:commentReference w:id="194"/>
        </w:r>
        <w:proofErr w:type="gramStart"/>
        <w:r w:rsidR="003B7DA0">
          <w:rPr>
            <w:rFonts w:ascii="Times" w:hAnsi="Times" w:cs="Times"/>
            <w:sz w:val="26"/>
            <w:szCs w:val="26"/>
            <w:lang w:val="en-US"/>
          </w:rPr>
          <w:t xml:space="preserve">  in</w:t>
        </w:r>
        <w:proofErr w:type="gramEnd"/>
        <w:r w:rsidR="003B7DA0">
          <w:rPr>
            <w:rFonts w:ascii="Times" w:hAnsi="Times" w:cs="Times"/>
            <w:sz w:val="26"/>
            <w:szCs w:val="26"/>
            <w:lang w:val="en-US"/>
          </w:rPr>
          <w:t xml:space="preserve"> an organization</w:t>
        </w:r>
      </w:ins>
      <w:del w:id="195" w:author="Jeroen" w:date="2016-02-05T18:33:00Z">
        <w:r w:rsidDel="003B7DA0">
          <w:rPr>
            <w:rFonts w:ascii="Times" w:hAnsi="Times" w:cs="Times"/>
            <w:sz w:val="26"/>
            <w:szCs w:val="26"/>
            <w:lang w:val="en-US"/>
          </w:rPr>
          <w:delText>can cripple a reputation, shatter financial gains and create uncertainty in an organization</w:delText>
        </w:r>
      </w:del>
      <w:r>
        <w:rPr>
          <w:rFonts w:ascii="Times" w:hAnsi="Times" w:cs="Times"/>
          <w:sz w:val="26"/>
          <w:szCs w:val="26"/>
          <w:lang w:val="en-US"/>
        </w:rPr>
        <w:t xml:space="preserve">. Synthesizing the data may </w:t>
      </w:r>
      <w:ins w:id="196" w:author="Jeroen" w:date="2016-02-05T18:32:00Z">
        <w:r w:rsidR="003B7DA0">
          <w:rPr>
            <w:rFonts w:ascii="Times" w:hAnsi="Times" w:cs="Times"/>
            <w:sz w:val="26"/>
            <w:szCs w:val="26"/>
            <w:lang w:val="en-US"/>
          </w:rPr>
          <w:t>avoid such events.</w:t>
        </w:r>
      </w:ins>
    </w:p>
    <w:p w:rsidR="006D0AEB" w:rsidRDefault="006D0AEB" w:rsidP="0055290F">
      <w:pPr>
        <w:widowControl w:val="0"/>
        <w:autoSpaceDE w:val="0"/>
        <w:autoSpaceDN w:val="0"/>
        <w:adjustRightInd w:val="0"/>
        <w:spacing w:after="240" w:line="300" w:lineRule="atLeast"/>
        <w:rPr>
          <w:ins w:id="197" w:author="Jeroen" w:date="2016-02-05T19:25:00Z"/>
          <w:rFonts w:ascii="Times" w:hAnsi="Times" w:cs="Times"/>
          <w:lang w:val="en-US"/>
        </w:rPr>
      </w:pPr>
    </w:p>
    <w:p w:rsidR="0055290F" w:rsidDel="006D0AEB" w:rsidRDefault="0055290F" w:rsidP="0055290F">
      <w:pPr>
        <w:widowControl w:val="0"/>
        <w:autoSpaceDE w:val="0"/>
        <w:autoSpaceDN w:val="0"/>
        <w:adjustRightInd w:val="0"/>
        <w:spacing w:after="240" w:line="300" w:lineRule="atLeast"/>
        <w:rPr>
          <w:del w:id="198" w:author="Jeroen" w:date="2016-02-05T19:25:00Z"/>
          <w:rFonts w:ascii="Times" w:hAnsi="Times" w:cs="Times"/>
          <w:lang w:val="en-US"/>
        </w:rPr>
      </w:pPr>
      <w:del w:id="199" w:author="Jeroen" w:date="2016-02-05T19:25:00Z">
        <w:r w:rsidDel="006D0AEB">
          <w:rPr>
            <w:rFonts w:ascii="Times" w:hAnsi="Times" w:cs="Times"/>
            <w:sz w:val="26"/>
            <w:szCs w:val="26"/>
            <w:lang w:val="en-US"/>
          </w:rPr>
          <w:delText xml:space="preserve">4 </w:delText>
        </w:r>
      </w:del>
    </w:p>
    <w:p w:rsidR="0055290F" w:rsidDel="006D0AEB" w:rsidRDefault="0055290F" w:rsidP="0055290F">
      <w:pPr>
        <w:widowControl w:val="0"/>
        <w:autoSpaceDE w:val="0"/>
        <w:autoSpaceDN w:val="0"/>
        <w:adjustRightInd w:val="0"/>
        <w:spacing w:after="240" w:line="300" w:lineRule="atLeast"/>
        <w:rPr>
          <w:del w:id="200" w:author="Jeroen" w:date="2016-02-05T18:38:00Z"/>
          <w:rFonts w:ascii="Times" w:hAnsi="Times" w:cs="Times"/>
          <w:sz w:val="26"/>
          <w:szCs w:val="26"/>
          <w:lang w:val="en-US"/>
        </w:rPr>
      </w:pPr>
      <w:del w:id="201" w:author="Jeroen" w:date="2016-02-05T19:25:00Z">
        <w:r w:rsidDel="006D0AEB">
          <w:rPr>
            <w:rFonts w:ascii="Times" w:hAnsi="Times" w:cs="Times"/>
            <w:sz w:val="26"/>
            <w:szCs w:val="26"/>
            <w:lang w:val="en-US"/>
          </w:rPr>
          <w:delText xml:space="preserve">CHAPTER 3. BACKGROUND 5 </w:delText>
        </w:r>
      </w:del>
      <w:ins w:id="202" w:author="Jeroen" w:date="2016-02-05T18:38:00Z">
        <w:r w:rsidR="006D0AEB">
          <w:rPr>
            <w:rFonts w:ascii="Times" w:hAnsi="Times" w:cs="Times"/>
            <w:sz w:val="26"/>
            <w:szCs w:val="26"/>
            <w:lang w:val="en-US"/>
          </w:rPr>
          <w:t>D</w:t>
        </w:r>
      </w:ins>
      <w:del w:id="203" w:author="Jeroen" w:date="2016-02-05T18:32:00Z">
        <w:r w:rsidDel="003B7DA0">
          <w:rPr>
            <w:rFonts w:ascii="Times" w:hAnsi="Times" w:cs="Times"/>
            <w:sz w:val="26"/>
            <w:szCs w:val="26"/>
            <w:lang w:val="en-US"/>
          </w:rPr>
          <w:delText xml:space="preserve">avoid such events. </w:delText>
        </w:r>
      </w:del>
    </w:p>
    <w:p w:rsidR="0055290F" w:rsidRPr="006D0AEB" w:rsidDel="006D0AEB" w:rsidRDefault="0055290F" w:rsidP="0055290F">
      <w:pPr>
        <w:widowControl w:val="0"/>
        <w:autoSpaceDE w:val="0"/>
        <w:autoSpaceDN w:val="0"/>
        <w:adjustRightInd w:val="0"/>
        <w:spacing w:after="240" w:line="300" w:lineRule="atLeast"/>
        <w:rPr>
          <w:del w:id="204" w:author="Jeroen" w:date="2016-02-05T18:41:00Z"/>
          <w:rFonts w:ascii="Times" w:hAnsi="Times" w:cs="Times"/>
          <w:sz w:val="26"/>
          <w:szCs w:val="26"/>
          <w:lang w:val="en-US"/>
          <w:rPrChange w:id="205" w:author="Jeroen" w:date="2016-02-05T18:38:00Z">
            <w:rPr>
              <w:del w:id="206" w:author="Jeroen" w:date="2016-02-05T18:41:00Z"/>
              <w:rFonts w:ascii="Times" w:hAnsi="Times" w:cs="Times"/>
              <w:lang w:val="en-US"/>
            </w:rPr>
          </w:rPrChange>
        </w:rPr>
      </w:pPr>
      <w:del w:id="207" w:author="Jeroen" w:date="2016-02-05T18:38:00Z">
        <w:r w:rsidDel="006D0AEB">
          <w:rPr>
            <w:rFonts w:ascii="Times" w:hAnsi="Times" w:cs="Times"/>
            <w:sz w:val="26"/>
            <w:szCs w:val="26"/>
            <w:lang w:val="en-US"/>
          </w:rPr>
          <w:delText>The d</w:delText>
        </w:r>
      </w:del>
      <w:proofErr w:type="gramStart"/>
      <w:r>
        <w:rPr>
          <w:rFonts w:ascii="Times" w:hAnsi="Times" w:cs="Times"/>
          <w:sz w:val="26"/>
          <w:szCs w:val="26"/>
          <w:lang w:val="en-US"/>
        </w:rPr>
        <w:t>ata</w:t>
      </w:r>
      <w:proofErr w:type="gramEnd"/>
      <w:r>
        <w:rPr>
          <w:rFonts w:ascii="Times" w:hAnsi="Times" w:cs="Times"/>
          <w:sz w:val="26"/>
          <w:szCs w:val="26"/>
          <w:lang w:val="en-US"/>
        </w:rPr>
        <w:t xml:space="preserve"> is usually stored in a record-keeping system called</w:t>
      </w:r>
      <w:del w:id="208" w:author="Jeroen" w:date="2016-02-05T18:38:00Z">
        <w:r w:rsidDel="006D0AEB">
          <w:rPr>
            <w:rFonts w:ascii="Times" w:hAnsi="Times" w:cs="Times"/>
            <w:sz w:val="26"/>
            <w:szCs w:val="26"/>
            <w:lang w:val="en-US"/>
          </w:rPr>
          <w:delText xml:space="preserve"> </w:delText>
        </w:r>
      </w:del>
      <w:ins w:id="209" w:author="Jeroen" w:date="2016-02-05T18:38:00Z">
        <w:r w:rsidR="006D0AEB">
          <w:rPr>
            <w:rFonts w:ascii="Times" w:hAnsi="Times" w:cs="Times"/>
            <w:sz w:val="26"/>
            <w:szCs w:val="26"/>
            <w:lang w:val="en-US"/>
          </w:rPr>
          <w:t xml:space="preserve"> a </w:t>
        </w:r>
      </w:ins>
      <w:r>
        <w:rPr>
          <w:rFonts w:ascii="Times" w:hAnsi="Times" w:cs="Times"/>
          <w:sz w:val="26"/>
          <w:szCs w:val="26"/>
          <w:lang w:val="en-US"/>
        </w:rPr>
        <w:t>database</w:t>
      </w:r>
      <w:ins w:id="210" w:author="Jeroen" w:date="2016-02-05T18:38:00Z">
        <w:r w:rsidR="006D0AEB">
          <w:rPr>
            <w:rFonts w:ascii="Times" w:hAnsi="Times" w:cs="Times"/>
            <w:sz w:val="26"/>
            <w:szCs w:val="26"/>
            <w:lang w:val="en-US"/>
          </w:rPr>
          <w:t>. A database</w:t>
        </w:r>
      </w:ins>
      <w:del w:id="211" w:author="Jeroen" w:date="2016-02-05T18:38:00Z">
        <w:r w:rsidDel="006D0AEB">
          <w:rPr>
            <w:rFonts w:ascii="Times" w:hAnsi="Times" w:cs="Times"/>
            <w:sz w:val="26"/>
            <w:szCs w:val="26"/>
            <w:lang w:val="en-US"/>
          </w:rPr>
          <w:delText>. Namely, a</w:delText>
        </w:r>
      </w:del>
      <w:ins w:id="212" w:author="Jeroen" w:date="2016-02-05T18:38:00Z">
        <w:r w:rsidR="006D0AEB">
          <w:rPr>
            <w:rFonts w:ascii="Times" w:hAnsi="Times" w:cs="Times"/>
            <w:sz w:val="26"/>
            <w:szCs w:val="26"/>
            <w:lang w:val="en-US"/>
          </w:rPr>
          <w:t xml:space="preserve"> therefore is a</w:t>
        </w:r>
      </w:ins>
      <w:r>
        <w:rPr>
          <w:rFonts w:ascii="Times" w:hAnsi="Times" w:cs="Times"/>
          <w:sz w:val="26"/>
          <w:szCs w:val="26"/>
          <w:lang w:val="en-US"/>
        </w:rPr>
        <w:t xml:space="preserve"> repository for a collection of data files </w:t>
      </w:r>
      <w:ins w:id="213" w:author="Jeroen" w:date="2016-02-05T18:38:00Z">
        <w:r w:rsidR="006D0AEB">
          <w:rPr>
            <w:rFonts w:ascii="Times" w:hAnsi="Times" w:cs="Times"/>
            <w:sz w:val="26"/>
            <w:szCs w:val="26"/>
            <w:lang w:val="en-US"/>
          </w:rPr>
          <w:t xml:space="preserve">on </w:t>
        </w:r>
      </w:ins>
      <w:r>
        <w:rPr>
          <w:rFonts w:ascii="Times" w:hAnsi="Times" w:cs="Times"/>
          <w:sz w:val="26"/>
          <w:szCs w:val="26"/>
          <w:lang w:val="en-US"/>
        </w:rPr>
        <w:t xml:space="preserve">which users may perform a variety of operations </w:t>
      </w:r>
      <w:del w:id="214" w:author="Jeroen" w:date="2016-02-05T18:38:00Z">
        <w:r w:rsidDel="006D0AEB">
          <w:rPr>
            <w:rFonts w:ascii="Times" w:hAnsi="Times" w:cs="Times"/>
            <w:sz w:val="26"/>
            <w:szCs w:val="26"/>
            <w:lang w:val="en-US"/>
          </w:rPr>
          <w:delText>on it. For example,</w:delText>
        </w:r>
      </w:del>
      <w:ins w:id="215" w:author="Jeroen" w:date="2016-02-05T18:38:00Z">
        <w:r w:rsidR="006D0AEB">
          <w:rPr>
            <w:rFonts w:ascii="Times" w:hAnsi="Times" w:cs="Times"/>
            <w:sz w:val="26"/>
            <w:szCs w:val="26"/>
            <w:lang w:val="en-US"/>
          </w:rPr>
          <w:t>(e.g.</w:t>
        </w:r>
      </w:ins>
      <w:r>
        <w:rPr>
          <w:rFonts w:ascii="Times" w:hAnsi="Times" w:cs="Times"/>
          <w:sz w:val="26"/>
          <w:szCs w:val="26"/>
          <w:lang w:val="en-US"/>
        </w:rPr>
        <w:t xml:space="preserve"> adding</w:t>
      </w:r>
      <w:del w:id="216" w:author="Jeroen" w:date="2016-02-05T18:39:00Z">
        <w:r w:rsidDel="006D0AEB">
          <w:rPr>
            <w:rFonts w:ascii="Times" w:hAnsi="Times" w:cs="Times"/>
            <w:sz w:val="26"/>
            <w:szCs w:val="26"/>
            <w:lang w:val="en-US"/>
          </w:rPr>
          <w:delText xml:space="preserve"> files</w:delText>
        </w:r>
      </w:del>
      <w:r>
        <w:rPr>
          <w:rFonts w:ascii="Times" w:hAnsi="Times" w:cs="Times"/>
          <w:sz w:val="26"/>
          <w:szCs w:val="26"/>
          <w:lang w:val="en-US"/>
        </w:rPr>
        <w:t xml:space="preserve">, modifying or reading </w:t>
      </w:r>
      <w:del w:id="217" w:author="Jeroen" w:date="2016-02-05T18:39:00Z">
        <w:r w:rsidDel="006D0AEB">
          <w:rPr>
            <w:rFonts w:ascii="Times" w:hAnsi="Times" w:cs="Times"/>
            <w:sz w:val="26"/>
            <w:szCs w:val="26"/>
            <w:lang w:val="en-US"/>
          </w:rPr>
          <w:delText xml:space="preserve">them </w:delText>
        </w:r>
      </w:del>
      <w:ins w:id="218" w:author="Jeroen" w:date="2016-02-05T18:39:00Z">
        <w:r w:rsidR="006D0AEB">
          <w:rPr>
            <w:rFonts w:ascii="Times" w:hAnsi="Times" w:cs="Times"/>
            <w:sz w:val="26"/>
            <w:szCs w:val="26"/>
            <w:lang w:val="en-US"/>
          </w:rPr>
          <w:t>files</w:t>
        </w:r>
      </w:ins>
      <w:del w:id="219" w:author="Jeroen" w:date="2016-02-05T18:39:00Z">
        <w:r w:rsidDel="006D0AEB">
          <w:rPr>
            <w:rFonts w:ascii="Times" w:hAnsi="Times" w:cs="Times"/>
            <w:sz w:val="26"/>
            <w:szCs w:val="26"/>
            <w:lang w:val="en-US"/>
          </w:rPr>
          <w:delText>etc</w:delText>
        </w:r>
      </w:del>
      <w:r>
        <w:rPr>
          <w:rFonts w:ascii="Times" w:hAnsi="Times" w:cs="Times"/>
          <w:sz w:val="26"/>
          <w:szCs w:val="26"/>
          <w:lang w:val="en-US"/>
        </w:rPr>
        <w:t xml:space="preserve"> [</w:t>
      </w:r>
      <w:proofErr w:type="gramStart"/>
      <w:r>
        <w:rPr>
          <w:rFonts w:ascii="Times" w:hAnsi="Times" w:cs="Times"/>
          <w:sz w:val="26"/>
          <w:szCs w:val="26"/>
          <w:lang w:val="en-US"/>
        </w:rPr>
        <w:t>?,</w:t>
      </w:r>
      <w:proofErr w:type="gramEnd"/>
      <w:r>
        <w:rPr>
          <w:rFonts w:ascii="Times" w:hAnsi="Times" w:cs="Times"/>
          <w:sz w:val="26"/>
          <w:szCs w:val="26"/>
          <w:lang w:val="en-US"/>
        </w:rPr>
        <w:t xml:space="preserve"> p. 11]</w:t>
      </w:r>
      <w:ins w:id="220" w:author="Jeroen" w:date="2016-02-05T18:41:00Z">
        <w:r w:rsidR="006D0AEB">
          <w:rPr>
            <w:rFonts w:ascii="Times" w:hAnsi="Times" w:cs="Times"/>
            <w:sz w:val="26"/>
            <w:szCs w:val="26"/>
            <w:lang w:val="en-US"/>
          </w:rPr>
          <w:t>)</w:t>
        </w:r>
      </w:ins>
      <w:del w:id="221" w:author="Jeroen" w:date="2016-02-05T18:39:00Z">
        <w:r w:rsidDel="006D0AEB">
          <w:rPr>
            <w:rFonts w:ascii="Times" w:hAnsi="Times" w:cs="Times"/>
            <w:sz w:val="26"/>
            <w:szCs w:val="26"/>
            <w:lang w:val="en-US"/>
          </w:rPr>
          <w:delText>.</w:delText>
        </w:r>
      </w:del>
      <w:del w:id="222" w:author="Jeroen" w:date="2016-02-05T18:41:00Z">
        <w:r w:rsidDel="006D0AEB">
          <w:rPr>
            <w:rFonts w:ascii="Times" w:hAnsi="Times" w:cs="Times"/>
            <w:sz w:val="26"/>
            <w:szCs w:val="26"/>
            <w:lang w:val="en-US"/>
          </w:rPr>
          <w:delText xml:space="preserve"> </w:delText>
        </w:r>
      </w:del>
    </w:p>
    <w:p w:rsidR="006D0AEB" w:rsidRDefault="006D0AEB" w:rsidP="0055290F">
      <w:pPr>
        <w:widowControl w:val="0"/>
        <w:autoSpaceDE w:val="0"/>
        <w:autoSpaceDN w:val="0"/>
        <w:adjustRightInd w:val="0"/>
        <w:spacing w:after="240" w:line="300" w:lineRule="atLeast"/>
        <w:rPr>
          <w:ins w:id="223" w:author="Jeroen" w:date="2016-02-05T18:41:00Z"/>
          <w:rFonts w:ascii="Times" w:hAnsi="Times" w:cs="Times"/>
          <w:sz w:val="26"/>
          <w:szCs w:val="26"/>
          <w:lang w:val="en-US"/>
        </w:rPr>
      </w:pPr>
      <w:ins w:id="224" w:author="Jeroen" w:date="2016-02-05T18:41:00Z">
        <w:r>
          <w:rPr>
            <w:rFonts w:ascii="Times" w:hAnsi="Times" w:cs="Times"/>
            <w:sz w:val="26"/>
            <w:szCs w:val="26"/>
            <w:lang w:val="en-US"/>
          </w:rPr>
          <w:t>.</w:t>
        </w:r>
      </w:ins>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scope of </w:t>
      </w:r>
      <w:ins w:id="225" w:author="Jeroen" w:date="2016-02-05T18:41:00Z">
        <w:r w:rsidR="006D0AEB">
          <w:rPr>
            <w:rFonts w:ascii="Times" w:hAnsi="Times" w:cs="Times"/>
            <w:sz w:val="26"/>
            <w:szCs w:val="26"/>
            <w:lang w:val="en-US"/>
          </w:rPr>
          <w:t xml:space="preserve">a </w:t>
        </w:r>
      </w:ins>
      <w:r>
        <w:rPr>
          <w:rFonts w:ascii="Times" w:hAnsi="Times" w:cs="Times"/>
          <w:sz w:val="26"/>
          <w:szCs w:val="26"/>
          <w:lang w:val="en-US"/>
        </w:rPr>
        <w:t xml:space="preserve">database is often described as having the following three aspects: </w:t>
      </w:r>
    </w:p>
    <w:p w:rsidR="0055290F"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Data Structure - the structure is a representation of the arrangement, relationships, and contents of  data [?]. The </w:t>
      </w:r>
      <w:proofErr w:type="gramStart"/>
      <w:r>
        <w:rPr>
          <w:rFonts w:ascii="Times" w:hAnsi="Times" w:cs="Times"/>
          <w:sz w:val="26"/>
          <w:szCs w:val="26"/>
          <w:lang w:val="en-US"/>
        </w:rPr>
        <w:t>structure is described diagrammatically by the data schema</w:t>
      </w:r>
      <w:proofErr w:type="gramEnd"/>
      <w:r>
        <w:rPr>
          <w:rFonts w:ascii="Times" w:hAnsi="Times" w:cs="Times"/>
          <w:sz w:val="26"/>
          <w:szCs w:val="26"/>
          <w:lang w:val="en-US"/>
        </w:rPr>
        <w:t>.  </w:t>
      </w:r>
    </w:p>
    <w:p w:rsidR="0055290F"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 Manipulation - the available operations that can be applied on the data. Mainly CRUD  </w:t>
      </w:r>
      <w:ins w:id="226" w:author="Jeroen" w:date="2016-02-05T18:41:00Z">
        <w:r w:rsidR="006D0AEB">
          <w:rPr>
            <w:rFonts w:ascii="Times" w:hAnsi="Times" w:cs="Times"/>
            <w:sz w:val="26"/>
            <w:szCs w:val="26"/>
            <w:lang w:val="en-US"/>
          </w:rPr>
          <w:t>(Create, Read, Update and Delete)</w:t>
        </w:r>
        <w:r w:rsidR="006D0AEB">
          <w:rPr>
            <w:rFonts w:ascii="Times" w:hAnsi="Times" w:cs="Times"/>
            <w:sz w:val="26"/>
            <w:szCs w:val="26"/>
            <w:lang w:val="en-US"/>
          </w:rPr>
          <w:t xml:space="preserve"> </w:t>
        </w:r>
      </w:ins>
      <w:r>
        <w:rPr>
          <w:rFonts w:ascii="Times" w:hAnsi="Times" w:cs="Times"/>
          <w:sz w:val="26"/>
          <w:szCs w:val="26"/>
          <w:lang w:val="en-US"/>
        </w:rPr>
        <w:t>operations</w:t>
      </w:r>
      <w:del w:id="227" w:author="Jeroen" w:date="2016-02-05T18:41:00Z">
        <w:r w:rsidDel="006D0AEB">
          <w:rPr>
            <w:rFonts w:ascii="Times" w:hAnsi="Times" w:cs="Times"/>
            <w:sz w:val="26"/>
            <w:szCs w:val="26"/>
            <w:lang w:val="en-US"/>
          </w:rPr>
          <w:delText xml:space="preserve"> (Create, Read, Update and Delete)</w:delText>
        </w:r>
      </w:del>
      <w:r>
        <w:rPr>
          <w:rFonts w:ascii="Times" w:hAnsi="Times" w:cs="Times"/>
          <w:sz w:val="26"/>
          <w:szCs w:val="26"/>
          <w:lang w:val="en-US"/>
        </w:rPr>
        <w:t>.  </w:t>
      </w:r>
    </w:p>
    <w:p w:rsidR="006D0AEB"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ins w:id="228" w:author="Jeroen" w:date="2016-02-05T18:41:00Z"/>
          <w:rFonts w:ascii="Times" w:hAnsi="Times" w:cs="Times"/>
          <w:sz w:val="26"/>
          <w:szCs w:val="26"/>
          <w:lang w:val="en-US"/>
        </w:rPr>
      </w:pPr>
      <w:r>
        <w:rPr>
          <w:rFonts w:ascii="Times" w:hAnsi="Times" w:cs="Times"/>
          <w:sz w:val="26"/>
          <w:szCs w:val="26"/>
          <w:lang w:val="en-US"/>
        </w:rPr>
        <w:t>Data Integrity - refers to the accuracy and consistency (validity) of data over its lifecycle.  </w:t>
      </w:r>
    </w:p>
    <w:p w:rsidR="0055290F" w:rsidRDefault="0055290F" w:rsidP="006D0AEB">
      <w:pPr>
        <w:widowControl w:val="0"/>
        <w:tabs>
          <w:tab w:val="left" w:pos="220"/>
          <w:tab w:val="left" w:pos="720"/>
        </w:tabs>
        <w:autoSpaceDE w:val="0"/>
        <w:autoSpaceDN w:val="0"/>
        <w:adjustRightInd w:val="0"/>
        <w:spacing w:after="266" w:line="300" w:lineRule="atLeast"/>
        <w:rPr>
          <w:rFonts w:ascii="Times" w:hAnsi="Times" w:cs="Times"/>
          <w:sz w:val="26"/>
          <w:szCs w:val="26"/>
          <w:lang w:val="en-US"/>
        </w:rPr>
      </w:pPr>
      <w:commentRangeStart w:id="229"/>
      <w:del w:id="230" w:author="Jeroen" w:date="2016-02-05T19:28:00Z">
        <w:r w:rsidDel="006D0AEB">
          <w:rPr>
            <w:rFonts w:ascii="Times" w:hAnsi="Times" w:cs="Times"/>
            <w:sz w:val="26"/>
            <w:szCs w:val="26"/>
            <w:lang w:val="en-US"/>
          </w:rPr>
          <w:delText>The use</w:delText>
        </w:r>
      </w:del>
      <w:ins w:id="231" w:author="Jeroen" w:date="2016-02-05T19:28:00Z">
        <w:r w:rsidR="006D0AEB">
          <w:rPr>
            <w:rFonts w:ascii="Times" w:hAnsi="Times" w:cs="Times"/>
            <w:sz w:val="26"/>
            <w:szCs w:val="26"/>
            <w:lang w:val="en-US"/>
          </w:rPr>
          <w:t>Using</w:t>
        </w:r>
      </w:ins>
      <w:del w:id="232" w:author="Jeroen" w:date="2016-02-05T19:28:00Z">
        <w:r w:rsidDel="006D0AEB">
          <w:rPr>
            <w:rFonts w:ascii="Times" w:hAnsi="Times" w:cs="Times"/>
            <w:sz w:val="26"/>
            <w:szCs w:val="26"/>
            <w:lang w:val="en-US"/>
          </w:rPr>
          <w:delText xml:space="preserve"> of</w:delText>
        </w:r>
      </w:del>
      <w:r>
        <w:rPr>
          <w:rFonts w:ascii="Times" w:hAnsi="Times" w:cs="Times"/>
          <w:sz w:val="26"/>
          <w:szCs w:val="26"/>
          <w:lang w:val="en-US"/>
        </w:rPr>
        <w:t xml:space="preserve"> </w:t>
      </w:r>
      <w:ins w:id="233" w:author="Jeroen" w:date="2016-02-05T18:44:00Z">
        <w:r w:rsidR="006D0AEB">
          <w:rPr>
            <w:rFonts w:ascii="Times" w:hAnsi="Times" w:cs="Times"/>
            <w:sz w:val="26"/>
            <w:szCs w:val="26"/>
            <w:lang w:val="en-US"/>
          </w:rPr>
          <w:t xml:space="preserve">a </w:t>
        </w:r>
      </w:ins>
      <w:r>
        <w:rPr>
          <w:rFonts w:ascii="Times" w:hAnsi="Times" w:cs="Times"/>
          <w:sz w:val="26"/>
          <w:szCs w:val="26"/>
          <w:lang w:val="en-US"/>
        </w:rPr>
        <w:t>databas</w:t>
      </w:r>
      <w:ins w:id="234" w:author="Jeroen" w:date="2016-02-05T18:44:00Z">
        <w:r w:rsidR="006D0AEB">
          <w:rPr>
            <w:rFonts w:ascii="Times" w:hAnsi="Times" w:cs="Times"/>
            <w:sz w:val="26"/>
            <w:szCs w:val="26"/>
            <w:lang w:val="en-US"/>
          </w:rPr>
          <w:t>e</w:t>
        </w:r>
      </w:ins>
      <w:del w:id="235" w:author="Jeroen" w:date="2016-02-05T18:44:00Z">
        <w:r w:rsidDel="006D0AEB">
          <w:rPr>
            <w:rFonts w:ascii="Times" w:hAnsi="Times" w:cs="Times"/>
            <w:sz w:val="26"/>
            <w:szCs w:val="26"/>
            <w:lang w:val="en-US"/>
          </w:rPr>
          <w:delText>es</w:delText>
        </w:r>
      </w:del>
      <w:r>
        <w:rPr>
          <w:rFonts w:ascii="Times" w:hAnsi="Times" w:cs="Times"/>
          <w:sz w:val="26"/>
          <w:szCs w:val="26"/>
          <w:lang w:val="en-US"/>
        </w:rPr>
        <w:t xml:space="preserve"> ha</w:t>
      </w:r>
      <w:ins w:id="236" w:author="Jeroen" w:date="2016-02-05T18:44:00Z">
        <w:r w:rsidR="006D0AEB">
          <w:rPr>
            <w:rFonts w:ascii="Times" w:hAnsi="Times" w:cs="Times"/>
            <w:sz w:val="26"/>
            <w:szCs w:val="26"/>
            <w:lang w:val="en-US"/>
          </w:rPr>
          <w:t>s</w:t>
        </w:r>
      </w:ins>
      <w:del w:id="237" w:author="Jeroen" w:date="2016-02-05T18:44:00Z">
        <w:r w:rsidDel="006D0AEB">
          <w:rPr>
            <w:rFonts w:ascii="Times" w:hAnsi="Times" w:cs="Times"/>
            <w:sz w:val="26"/>
            <w:szCs w:val="26"/>
            <w:lang w:val="en-US"/>
          </w:rPr>
          <w:delText>ve</w:delText>
        </w:r>
      </w:del>
      <w:ins w:id="238" w:author="Jeroen" w:date="2016-02-05T19:29:00Z">
        <w:r w:rsidR="006D0AEB">
          <w:rPr>
            <w:rFonts w:ascii="Times" w:hAnsi="Times" w:cs="Times"/>
            <w:sz w:val="26"/>
            <w:szCs w:val="26"/>
            <w:lang w:val="en-US"/>
          </w:rPr>
          <w:t xml:space="preserve"> numerous </w:t>
        </w:r>
      </w:ins>
      <w:del w:id="239" w:author="Jeroen" w:date="2016-02-05T19:29:00Z">
        <w:r w:rsidDel="006D0AEB">
          <w:rPr>
            <w:rFonts w:ascii="Times" w:hAnsi="Times" w:cs="Times"/>
            <w:sz w:val="26"/>
            <w:szCs w:val="26"/>
            <w:lang w:val="en-US"/>
          </w:rPr>
          <w:delText xml:space="preserve"> </w:delText>
        </w:r>
        <w:commentRangeStart w:id="240"/>
        <w:r w:rsidDel="006D0AEB">
          <w:rPr>
            <w:rFonts w:ascii="Times" w:hAnsi="Times" w:cs="Times"/>
            <w:sz w:val="26"/>
            <w:szCs w:val="26"/>
            <w:lang w:val="en-US"/>
          </w:rPr>
          <w:delText xml:space="preserve">few numerous </w:delText>
        </w:r>
        <w:commentRangeEnd w:id="240"/>
        <w:r w:rsidR="006D0AEB" w:rsidDel="006D0AEB">
          <w:rPr>
            <w:rStyle w:val="Verwijzingopmerking"/>
          </w:rPr>
          <w:commentReference w:id="240"/>
        </w:r>
        <w:r w:rsidDel="006D0AEB">
          <w:rPr>
            <w:rFonts w:ascii="Times" w:hAnsi="Times" w:cs="Times"/>
            <w:sz w:val="26"/>
            <w:szCs w:val="26"/>
            <w:lang w:val="en-US"/>
          </w:rPr>
          <w:delText>benefits which</w:delText>
        </w:r>
      </w:del>
      <w:ins w:id="241" w:author="Jeroen" w:date="2016-02-05T19:29:00Z">
        <w:r w:rsidR="006D0AEB">
          <w:rPr>
            <w:rFonts w:ascii="Times" w:hAnsi="Times" w:cs="Times"/>
            <w:sz w:val="26"/>
            <w:szCs w:val="26"/>
            <w:lang w:val="en-US"/>
          </w:rPr>
          <w:t>benefits that</w:t>
        </w:r>
      </w:ins>
      <w:r>
        <w:rPr>
          <w:rFonts w:ascii="Times" w:hAnsi="Times" w:cs="Times"/>
          <w:sz w:val="26"/>
          <w:szCs w:val="26"/>
          <w:lang w:val="en-US"/>
        </w:rPr>
        <w:t xml:space="preserve"> </w:t>
      </w:r>
      <w:ins w:id="242" w:author="Jeroen" w:date="2016-02-05T19:32:00Z">
        <w:r w:rsidR="006D0AEB">
          <w:rPr>
            <w:rFonts w:ascii="Times" w:hAnsi="Times" w:cs="Times"/>
            <w:sz w:val="26"/>
            <w:szCs w:val="26"/>
            <w:lang w:val="en-US"/>
          </w:rPr>
          <w:t xml:space="preserve">lay mostly in the fact that data control is </w:t>
        </w:r>
        <w:proofErr w:type="spellStart"/>
        <w:r w:rsidR="006D0AEB">
          <w:rPr>
            <w:rFonts w:ascii="Times" w:hAnsi="Times" w:cs="Times"/>
            <w:sz w:val="26"/>
            <w:szCs w:val="26"/>
            <w:lang w:val="en-US"/>
          </w:rPr>
          <w:t>centalized</w:t>
        </w:r>
        <w:proofErr w:type="spellEnd"/>
        <w:r w:rsidR="006D0AEB">
          <w:rPr>
            <w:rFonts w:ascii="Times" w:hAnsi="Times" w:cs="Times"/>
            <w:sz w:val="26"/>
            <w:szCs w:val="26"/>
            <w:lang w:val="en-US"/>
          </w:rPr>
          <w:t>.</w:t>
        </w:r>
      </w:ins>
      <w:ins w:id="243" w:author="Jeroen" w:date="2016-02-05T19:33:00Z">
        <w:r w:rsidR="006D0AEB" w:rsidDel="006D0AEB">
          <w:rPr>
            <w:rFonts w:ascii="Times" w:hAnsi="Times" w:cs="Times"/>
            <w:sz w:val="26"/>
            <w:szCs w:val="26"/>
            <w:lang w:val="en-US"/>
          </w:rPr>
          <w:t xml:space="preserve"> </w:t>
        </w:r>
      </w:ins>
      <w:del w:id="244" w:author="Jeroen" w:date="2016-02-05T19:33:00Z">
        <w:r w:rsidDel="006D0AEB">
          <w:rPr>
            <w:rFonts w:ascii="Times" w:hAnsi="Times" w:cs="Times"/>
            <w:sz w:val="26"/>
            <w:szCs w:val="26"/>
            <w:lang w:val="en-US"/>
          </w:rPr>
          <w:delText xml:space="preserve">are mostly obtained by the notion of centralized data control. </w:delText>
        </w:r>
        <w:commentRangeEnd w:id="229"/>
        <w:r w:rsidR="006D0AEB" w:rsidDel="006D0AEB">
          <w:rPr>
            <w:rStyle w:val="Verwijzingopmerking"/>
          </w:rPr>
          <w:commentReference w:id="229"/>
        </w:r>
      </w:del>
      <w:r>
        <w:rPr>
          <w:rFonts w:ascii="Times" w:hAnsi="Times" w:cs="Times"/>
          <w:sz w:val="26"/>
          <w:szCs w:val="26"/>
          <w:lang w:val="en-US"/>
        </w:rPr>
        <w:t xml:space="preserve">First, redundancy can be reduced. In contrast to private files, </w:t>
      </w:r>
      <w:ins w:id="245" w:author="Jeroen" w:date="2016-02-05T18:43:00Z">
        <w:r w:rsidR="006D0AEB">
          <w:rPr>
            <w:rFonts w:ascii="Times" w:hAnsi="Times" w:cs="Times"/>
            <w:sz w:val="26"/>
            <w:szCs w:val="26"/>
            <w:lang w:val="en-US"/>
          </w:rPr>
          <w:t xml:space="preserve">by </w:t>
        </w:r>
      </w:ins>
      <w:r>
        <w:rPr>
          <w:rFonts w:ascii="Times" w:hAnsi="Times" w:cs="Times"/>
          <w:sz w:val="26"/>
          <w:szCs w:val="26"/>
          <w:lang w:val="en-US"/>
        </w:rPr>
        <w:t xml:space="preserve">using a relational database </w:t>
      </w:r>
      <w:del w:id="246" w:author="Jeroen" w:date="2016-02-05T18:43:00Z">
        <w:r w:rsidDel="006D0AEB">
          <w:rPr>
            <w:rFonts w:ascii="Times" w:hAnsi="Times" w:cs="Times"/>
            <w:sz w:val="26"/>
            <w:szCs w:val="26"/>
            <w:lang w:val="en-US"/>
          </w:rPr>
          <w:delText>we may</w:delText>
        </w:r>
      </w:del>
      <w:ins w:id="247" w:author="Jeroen" w:date="2016-02-05T18:43:00Z">
        <w:r w:rsidR="006D0AEB">
          <w:rPr>
            <w:rFonts w:ascii="Times" w:hAnsi="Times" w:cs="Times"/>
            <w:sz w:val="26"/>
            <w:szCs w:val="26"/>
            <w:lang w:val="en-US"/>
          </w:rPr>
          <w:t>it is possible to</w:t>
        </w:r>
      </w:ins>
      <w:r>
        <w:rPr>
          <w:rFonts w:ascii="Times" w:hAnsi="Times" w:cs="Times"/>
          <w:sz w:val="26"/>
          <w:szCs w:val="26"/>
          <w:lang w:val="en-US"/>
        </w:rPr>
        <w:t xml:space="preserve"> </w:t>
      </w:r>
      <w:del w:id="248" w:author="Jeroen" w:date="2016-02-05T18:44:00Z">
        <w:r w:rsidDel="006D0AEB">
          <w:rPr>
            <w:rFonts w:ascii="Times" w:hAnsi="Times" w:cs="Times"/>
            <w:sz w:val="26"/>
            <w:szCs w:val="26"/>
            <w:lang w:val="en-US"/>
          </w:rPr>
          <w:delText xml:space="preserve">integrate </w:delText>
        </w:r>
      </w:del>
      <w:ins w:id="249" w:author="Jeroen" w:date="2016-02-05T18:44:00Z">
        <w:r w:rsidR="006D0AEB">
          <w:rPr>
            <w:rFonts w:ascii="Times" w:hAnsi="Times" w:cs="Times"/>
            <w:sz w:val="26"/>
            <w:szCs w:val="26"/>
            <w:lang w:val="en-US"/>
          </w:rPr>
          <w:t>merge</w:t>
        </w:r>
        <w:r w:rsidR="006D0AEB">
          <w:rPr>
            <w:rFonts w:ascii="Times" w:hAnsi="Times" w:cs="Times"/>
            <w:sz w:val="26"/>
            <w:szCs w:val="26"/>
            <w:lang w:val="en-US"/>
          </w:rPr>
          <w:t xml:space="preserve"> </w:t>
        </w:r>
      </w:ins>
      <w:del w:id="250" w:author="Jeroen" w:date="2016-02-05T18:45:00Z">
        <w:r w:rsidDel="006D0AEB">
          <w:rPr>
            <w:rFonts w:ascii="Times" w:hAnsi="Times" w:cs="Times"/>
            <w:sz w:val="26"/>
            <w:szCs w:val="26"/>
            <w:lang w:val="en-US"/>
          </w:rPr>
          <w:delText xml:space="preserve">multiple </w:delText>
        </w:r>
      </w:del>
      <w:r>
        <w:rPr>
          <w:rFonts w:ascii="Times" w:hAnsi="Times" w:cs="Times"/>
          <w:sz w:val="26"/>
          <w:szCs w:val="26"/>
          <w:lang w:val="en-US"/>
        </w:rPr>
        <w:t>related or overlapping information</w:t>
      </w:r>
      <w:del w:id="251" w:author="Jeroen" w:date="2016-02-05T18:44:00Z">
        <w:r w:rsidDel="006D0AEB">
          <w:rPr>
            <w:rFonts w:ascii="Times" w:hAnsi="Times" w:cs="Times"/>
            <w:sz w:val="26"/>
            <w:szCs w:val="26"/>
            <w:lang w:val="en-US"/>
          </w:rPr>
          <w:delText xml:space="preserve"> together</w:delText>
        </w:r>
      </w:del>
      <w:r>
        <w:rPr>
          <w:rFonts w:ascii="Times" w:hAnsi="Times" w:cs="Times"/>
          <w:sz w:val="26"/>
          <w:szCs w:val="26"/>
          <w:lang w:val="en-US"/>
        </w:rPr>
        <w:t>. Second, by linking multiple rows and use of transactions w</w:t>
      </w:r>
      <w:bookmarkStart w:id="252" w:name="_GoBack"/>
      <w:bookmarkEnd w:id="252"/>
      <w:r>
        <w:rPr>
          <w:rFonts w:ascii="Times" w:hAnsi="Times" w:cs="Times"/>
          <w:sz w:val="26"/>
          <w:szCs w:val="26"/>
          <w:lang w:val="en-US"/>
        </w:rPr>
        <w:t>e can avoid inconsistency (corollary of the previous point). Also, security (per- missions) and standards (e.g. representation of the data) can be enforced. And last, sharing data between multiple workstations is easy [</w:t>
      </w:r>
      <w:proofErr w:type="gramStart"/>
      <w:r>
        <w:rPr>
          <w:rFonts w:ascii="Times" w:hAnsi="Times" w:cs="Times"/>
          <w:sz w:val="26"/>
          <w:szCs w:val="26"/>
          <w:lang w:val="en-US"/>
        </w:rPr>
        <w:t>?,</w:t>
      </w:r>
      <w:proofErr w:type="gramEnd"/>
      <w:r>
        <w:rPr>
          <w:rFonts w:ascii="Times" w:hAnsi="Times" w:cs="Times"/>
          <w:sz w:val="26"/>
          <w:szCs w:val="26"/>
          <w:lang w:val="en-US"/>
        </w:rPr>
        <w:t xml:space="preserve"> p. 16].  Since </w:t>
      </w:r>
      <w:proofErr w:type="spellStart"/>
      <w:r>
        <w:rPr>
          <w:rFonts w:ascii="Times" w:hAnsi="Times" w:cs="Times"/>
          <w:sz w:val="26"/>
          <w:szCs w:val="26"/>
          <w:lang w:val="en-US"/>
        </w:rPr>
        <w:t>Fors</w:t>
      </w:r>
      <w:proofErr w:type="spellEnd"/>
      <w:r>
        <w:rPr>
          <w:rFonts w:ascii="Times" w:hAnsi="Times" w:cs="Times"/>
          <w:sz w:val="26"/>
          <w:szCs w:val="26"/>
          <w:lang w:val="en-US"/>
        </w:rPr>
        <w:t xml:space="preserve"> uses Alloy; and Alloy is based on relations, we researched if it is possible to make a link between Alloy and relational databases; and then we may automatically generate a matching database.  A relational database consists of three main principles:  </w:t>
      </w:r>
    </w:p>
    <w:p w:rsidR="0055290F"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Tables are the logical structure (but physically they can be stored in multiple way - binary trees, hashing etc).  </w:t>
      </w:r>
    </w:p>
    <w:p w:rsidR="0055290F"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The information principle - the entire content of the database is represented in one and only one way.  </w:t>
      </w:r>
    </w:p>
    <w:p w:rsidR="0055290F"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The operators available to the user derive from old state to a new one.  The reason that such a system called "relational" is because basically a relation is a mathematical term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for</w:t>
      </w:r>
      <w:proofErr w:type="gramEnd"/>
      <w:r>
        <w:rPr>
          <w:rFonts w:ascii="Times" w:hAnsi="Times" w:cs="Times"/>
          <w:sz w:val="26"/>
          <w:szCs w:val="26"/>
          <w:lang w:val="en-US"/>
        </w:rPr>
        <w:t xml:space="preserve"> a table and it doesn’t only refer to entities and relationships [?, p. 26]. A relational system is based on the relational model of data.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Example - Simple student grades system: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Students table is storing students data (name), and grades table is used for storing the student grades. In order to make a link between a student and a grade we use a unique id. The user can use multiple operations to manipulate the data. Each operation (e.g. delete) will generate a new table; that means changing from "old" state to a "new" one. For example, by deleting a grade row, the relation will be replaced by a new one (excluding the deleted row). </w:t>
      </w:r>
      <w:proofErr w:type="gramStart"/>
      <w:r>
        <w:rPr>
          <w:rFonts w:ascii="Times" w:hAnsi="Times" w:cs="Times"/>
          <w:sz w:val="26"/>
          <w:szCs w:val="26"/>
          <w:lang w:val="en-US"/>
        </w:rPr>
        <w:t>Similarly, inserting or updating operations.</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Now we return back to relations. We have already mentioned the term "relation" multiple times. Before we can fully define a relation we have to introduce another term called tuple due to the fact that tuples are a necessary stepping-stone to understand what a relation is. Given a collection of types (e.g. number, date, address etc) </w:t>
      </w:r>
      <w:proofErr w:type="gramStart"/>
      <w:r>
        <w:rPr>
          <w:rFonts w:ascii="Times" w:hAnsi="Times" w:cs="Times"/>
          <w:sz w:val="26"/>
          <w:szCs w:val="26"/>
          <w:lang w:val="en-US"/>
        </w:rPr>
        <w:t>Ti(</w:t>
      </w:r>
      <w:proofErr w:type="spellStart"/>
      <w:proofErr w:type="gramEnd"/>
      <w:r>
        <w:rPr>
          <w:rFonts w:ascii="Times" w:hAnsi="Times" w:cs="Times"/>
          <w:sz w:val="26"/>
          <w:szCs w:val="26"/>
          <w:lang w:val="en-US"/>
        </w:rPr>
        <w:t>i</w:t>
      </w:r>
      <w:proofErr w:type="spellEnd"/>
      <w:r>
        <w:rPr>
          <w:rFonts w:ascii="Times" w:hAnsi="Times" w:cs="Times"/>
          <w:sz w:val="26"/>
          <w:szCs w:val="26"/>
          <w:lang w:val="en-US"/>
        </w:rPr>
        <w:t xml:space="preserve"> = 1,2,3...,n), a tuple value on those types - t, say - is a set of ordered triples of the form &lt; </w:t>
      </w:r>
      <w:proofErr w:type="spellStart"/>
      <w:r>
        <w:rPr>
          <w:rFonts w:ascii="Times" w:hAnsi="Times" w:cs="Times"/>
          <w:sz w:val="26"/>
          <w:szCs w:val="26"/>
          <w:lang w:val="en-US"/>
        </w:rPr>
        <w:t>Ai,Ti,vi</w:t>
      </w:r>
      <w:proofErr w:type="spellEnd"/>
      <w:r>
        <w:rPr>
          <w:rFonts w:ascii="Times" w:hAnsi="Times" w:cs="Times"/>
          <w:sz w:val="26"/>
          <w:szCs w:val="26"/>
          <w:lang w:val="en-US"/>
        </w:rPr>
        <w:t xml:space="preserve"> &gt;, where Ai is an attribute name, Ti is a type name and vi is a value of type Ti. The value n is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 (unary, binary etc) [</w:t>
      </w:r>
      <w:proofErr w:type="gramStart"/>
      <w:r>
        <w:rPr>
          <w:rFonts w:ascii="Times" w:hAnsi="Times" w:cs="Times"/>
          <w:sz w:val="26"/>
          <w:szCs w:val="26"/>
          <w:lang w:val="en-US"/>
        </w:rPr>
        <w:t>?,</w:t>
      </w:r>
      <w:proofErr w:type="gramEnd"/>
      <w:r>
        <w:rPr>
          <w:rFonts w:ascii="Times" w:hAnsi="Times" w:cs="Times"/>
          <w:sz w:val="26"/>
          <w:szCs w:val="26"/>
          <w:lang w:val="en-US"/>
        </w:rPr>
        <w:t xml:space="preserve"> p. 142].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w:t>
      </w:r>
      <w:proofErr w:type="gramEnd"/>
      <w:r>
        <w:rPr>
          <w:rFonts w:ascii="Times" w:hAnsi="Times" w:cs="Times"/>
          <w:sz w:val="26"/>
          <w:szCs w:val="26"/>
          <w:lang w:val="en-US"/>
        </w:rPr>
        <w:t xml:space="preserve">(n) =&lt;&lt; A1,T1,v1 &gt;,&lt; A2,T2,v2 &gt; ...,&lt; </w:t>
      </w:r>
      <w:proofErr w:type="spellStart"/>
      <w:r>
        <w:rPr>
          <w:rFonts w:ascii="Times" w:hAnsi="Times" w:cs="Times"/>
          <w:sz w:val="26"/>
          <w:szCs w:val="26"/>
          <w:lang w:val="en-US"/>
        </w:rPr>
        <w:t>An,Tn,n</w:t>
      </w:r>
      <w:proofErr w:type="spellEnd"/>
      <w:r>
        <w:rPr>
          <w:rFonts w:ascii="Times" w:hAnsi="Times" w:cs="Times"/>
          <w:sz w:val="26"/>
          <w:szCs w:val="26"/>
          <w:lang w:val="en-US"/>
        </w:rPr>
        <w:t xml:space="preserve"> &gt;&gt; Few notes regarding tuples: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4927600" cy="1003300"/>
            <wp:effectExtent l="0" t="0" r="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10033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3. BACKGROUND 6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The heading of t is the set of attributes</w:t>
      </w:r>
      <w:proofErr w:type="gramStart"/>
      <w:r>
        <w:rPr>
          <w:rFonts w:ascii="Times" w:hAnsi="Times" w:cs="Times"/>
          <w:sz w:val="26"/>
          <w:szCs w:val="26"/>
          <w:lang w:val="en-US"/>
        </w:rPr>
        <w:t>. </w:t>
      </w:r>
      <w:proofErr w:type="gramEnd"/>
      <w:r>
        <w:rPr>
          <w:rFonts w:ascii="Times" w:hAnsi="Times" w:cs="Times"/>
          <w:sz w:val="26"/>
          <w:szCs w:val="26"/>
          <w:lang w:val="en-US"/>
        </w:rPr>
        <w:t>• The type of t is determined by the types of its heading. • Each tuple contains exactly one value for each of its attributes. • Every subset of a tuple is a tuple</w:t>
      </w:r>
      <w:proofErr w:type="gramStart"/>
      <w:r>
        <w:rPr>
          <w:rFonts w:ascii="Times" w:hAnsi="Times" w:cs="Times"/>
          <w:sz w:val="26"/>
          <w:szCs w:val="26"/>
          <w:lang w:val="en-US"/>
        </w:rPr>
        <w:t>. </w:t>
      </w:r>
      <w:proofErr w:type="gramEnd"/>
      <w:r>
        <w:rPr>
          <w:rFonts w:ascii="Times" w:hAnsi="Times" w:cs="Times"/>
          <w:sz w:val="26"/>
          <w:szCs w:val="26"/>
          <w:lang w:val="en-US"/>
        </w:rPr>
        <w:t xml:space="preserve">• There are no duplicate tuples.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Example - Tuple: Students = &lt; Student, Guy &gt;, &lt; Student, V </w:t>
      </w:r>
      <w:proofErr w:type="spellStart"/>
      <w:r>
        <w:rPr>
          <w:rFonts w:ascii="Times" w:hAnsi="Times" w:cs="Times"/>
          <w:sz w:val="26"/>
          <w:szCs w:val="26"/>
          <w:lang w:val="en-US"/>
        </w:rPr>
        <w:t>adim</w:t>
      </w:r>
      <w:proofErr w:type="spellEnd"/>
      <w:r>
        <w:rPr>
          <w:rFonts w:ascii="Times" w:hAnsi="Times" w:cs="Times"/>
          <w:sz w:val="26"/>
          <w:szCs w:val="26"/>
          <w:lang w:val="en-US"/>
        </w:rPr>
        <w:t xml:space="preserve"> &gt; And now, here is the precise definition of a relation [</w:t>
      </w:r>
      <w:proofErr w:type="gramStart"/>
      <w:r>
        <w:rPr>
          <w:rFonts w:ascii="Times" w:hAnsi="Times" w:cs="Times"/>
          <w:sz w:val="26"/>
          <w:szCs w:val="26"/>
          <w:lang w:val="en-US"/>
        </w:rPr>
        <w:t>?,</w:t>
      </w:r>
      <w:proofErr w:type="gramEnd"/>
      <w:r>
        <w:rPr>
          <w:rFonts w:ascii="Times" w:hAnsi="Times" w:cs="Times"/>
          <w:sz w:val="26"/>
          <w:szCs w:val="26"/>
          <w:lang w:val="en-US"/>
        </w:rPr>
        <w:t xml:space="preserve"> p. 146]. A relation r consists of heading and a body, where: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gramStart"/>
      <w:r>
        <w:rPr>
          <w:rFonts w:ascii="Times" w:hAnsi="Times" w:cs="Times"/>
          <w:sz w:val="26"/>
          <w:szCs w:val="26"/>
          <w:lang w:val="en-US"/>
        </w:rPr>
        <w:t>The</w:t>
      </w:r>
      <w:proofErr w:type="gramEnd"/>
      <w:r>
        <w:rPr>
          <w:rFonts w:ascii="Times" w:hAnsi="Times" w:cs="Times"/>
          <w:sz w:val="26"/>
          <w:szCs w:val="26"/>
          <w:lang w:val="en-US"/>
        </w:rPr>
        <w:t xml:space="preserve"> heading of r is a tuple heading as defined before.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gramStart"/>
      <w:r>
        <w:rPr>
          <w:rFonts w:ascii="Times" w:hAnsi="Times" w:cs="Times"/>
          <w:sz w:val="26"/>
          <w:szCs w:val="26"/>
          <w:lang w:val="en-US"/>
        </w:rPr>
        <w:t>The</w:t>
      </w:r>
      <w:proofErr w:type="gramEnd"/>
      <w:r>
        <w:rPr>
          <w:rFonts w:ascii="Times" w:hAnsi="Times" w:cs="Times"/>
          <w:sz w:val="26"/>
          <w:szCs w:val="26"/>
          <w:lang w:val="en-US"/>
        </w:rPr>
        <w:t xml:space="preserve"> body of r is a set of tuples with identical headings.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Example - Relation: Grades = {&lt;&lt; Student, Guy &gt;, &lt; Grade, 9 &gt;&gt;, &lt;&lt; Student, Guy &gt;, &lt; Grade, 7.5 &gt;&gt;</w:t>
      </w:r>
      <w:proofErr w:type="gramStart"/>
      <w:r>
        <w:rPr>
          <w:rFonts w:ascii="Times" w:hAnsi="Times" w:cs="Times"/>
          <w:sz w:val="26"/>
          <w:szCs w:val="26"/>
          <w:lang w:val="en-US"/>
        </w:rPr>
        <w:t>, </w:t>
      </w:r>
      <w:proofErr w:type="gramEnd"/>
      <w:r>
        <w:rPr>
          <w:rFonts w:ascii="Times" w:hAnsi="Times" w:cs="Times"/>
          <w:sz w:val="26"/>
          <w:szCs w:val="26"/>
          <w:lang w:val="en-US"/>
        </w:rPr>
        <w:t xml:space="preserve">&lt;&lt; Student, V </w:t>
      </w:r>
      <w:proofErr w:type="spellStart"/>
      <w:r>
        <w:rPr>
          <w:rFonts w:ascii="Times" w:hAnsi="Times" w:cs="Times"/>
          <w:sz w:val="26"/>
          <w:szCs w:val="26"/>
          <w:lang w:val="en-US"/>
        </w:rPr>
        <w:t>adim</w:t>
      </w:r>
      <w:proofErr w:type="spellEnd"/>
      <w:r>
        <w:rPr>
          <w:rFonts w:ascii="Times" w:hAnsi="Times" w:cs="Times"/>
          <w:sz w:val="26"/>
          <w:szCs w:val="26"/>
          <w:lang w:val="en-US"/>
        </w:rPr>
        <w:t xml:space="preserve"> &gt;, &lt; Grade, 8 &gt;&gt;}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And lastly, the </w:t>
      </w:r>
      <w:proofErr w:type="gramStart"/>
      <w:r>
        <w:rPr>
          <w:rFonts w:ascii="Times" w:hAnsi="Times" w:cs="Times"/>
          <w:sz w:val="26"/>
          <w:szCs w:val="26"/>
          <w:lang w:val="en-US"/>
        </w:rPr>
        <w:t>relations</w:t>
      </w:r>
      <w:proofErr w:type="gramEnd"/>
      <w:r>
        <w:rPr>
          <w:rFonts w:ascii="Times" w:hAnsi="Times" w:cs="Times"/>
          <w:sz w:val="26"/>
          <w:szCs w:val="26"/>
          <w:lang w:val="en-US"/>
        </w:rPr>
        <w:t xml:space="preserve"> theory provides a set of operations for relations. For example, subset of </w:t>
      </w:r>
      <w:r>
        <w:rPr>
          <w:rFonts w:ascii="Lucida Sans Unicode" w:hAnsi="Lucida Sans Unicode" w:cs="Lucida Sans Unicode"/>
          <w:sz w:val="26"/>
          <w:szCs w:val="26"/>
          <w:lang w:val="en-US"/>
        </w:rPr>
        <w:t>⊂</w:t>
      </w:r>
      <w:r>
        <w:rPr>
          <w:rFonts w:ascii="Times" w:hAnsi="Times" w:cs="Times"/>
          <w:sz w:val="26"/>
          <w:szCs w:val="26"/>
          <w:lang w:val="en-US"/>
        </w:rPr>
        <w:t xml:space="preserve">, superset of </w:t>
      </w:r>
      <w:r>
        <w:rPr>
          <w:rFonts w:ascii="Lucida Sans Unicode" w:hAnsi="Lucida Sans Unicode" w:cs="Lucida Sans Unicode"/>
          <w:sz w:val="26"/>
          <w:szCs w:val="26"/>
          <w:lang w:val="en-US"/>
        </w:rPr>
        <w:t>⊃</w:t>
      </w:r>
      <w:r>
        <w:rPr>
          <w:rFonts w:ascii="Times" w:hAnsi="Times" w:cs="Times"/>
          <w:sz w:val="26"/>
          <w:szCs w:val="26"/>
          <w:lang w:val="en-US"/>
        </w:rPr>
        <w:t xml:space="preserve">, equals = and others. Those will also be discussed in the next chapters.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said, Alloy is also based on the notion of relations and it </w:t>
      </w:r>
      <w:proofErr w:type="gramStart"/>
      <w:r>
        <w:rPr>
          <w:rFonts w:ascii="Times" w:hAnsi="Times" w:cs="Times"/>
          <w:sz w:val="26"/>
          <w:szCs w:val="26"/>
          <w:lang w:val="en-US"/>
        </w:rPr>
        <w:t>use</w:t>
      </w:r>
      <w:proofErr w:type="gramEnd"/>
      <w:r>
        <w:rPr>
          <w:rFonts w:ascii="Times" w:hAnsi="Times" w:cs="Times"/>
          <w:sz w:val="26"/>
          <w:szCs w:val="26"/>
          <w:lang w:val="en-US"/>
        </w:rPr>
        <w:t xml:space="preserve"> them as its main structure. Therefore, the data model of Alloy’s can be translated directly into persistent database schema. Obviously, Alloy is much more than a data structure, it provides functions and more. We will discuss more about Alloy in the next chapter.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decided to use SQL (Structured Query Language) for the automation of database generating. SQL is a declarative language designed for constructing relational databases and managing the data that is held in it.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3.2 Problem Analysis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Generating a database system automatically using only Alloy specifications seems to be hard. We will cover the reasons in this section.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3.2.1 Data Structure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Although Alloy relations and database tables are both based on the theory of relations, their structural representation is different. </w:t>
      </w:r>
    </w:p>
    <w:p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Database tables are two-dimensional, while relations can have multiple dimensions.  </w:t>
      </w:r>
    </w:p>
    <w:p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Database tables are ordered (top-bottom and left-right), while relations not.  </w:t>
      </w:r>
    </w:p>
    <w:p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Database tables can contain empty data (null) and duplicates, while relations/tuples not.  </w:t>
      </w:r>
    </w:p>
    <w:p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Each relation usually </w:t>
      </w:r>
      <w:proofErr w:type="gramStart"/>
      <w:r>
        <w:rPr>
          <w:rFonts w:ascii="Times" w:hAnsi="Times" w:cs="Times"/>
          <w:sz w:val="26"/>
          <w:szCs w:val="26"/>
          <w:lang w:val="en-US"/>
        </w:rPr>
        <w:t>involve</w:t>
      </w:r>
      <w:proofErr w:type="gramEnd"/>
      <w:r>
        <w:rPr>
          <w:rFonts w:ascii="Times" w:hAnsi="Times" w:cs="Times"/>
          <w:sz w:val="26"/>
          <w:szCs w:val="26"/>
          <w:lang w:val="en-US"/>
        </w:rPr>
        <w:t xml:space="preserve"> a type name. When it comes to database tables, types are typically omitted.  In addition, database systems make use of </w:t>
      </w:r>
      <w:proofErr w:type="gramStart"/>
      <w:r>
        <w:rPr>
          <w:rFonts w:ascii="Times" w:hAnsi="Times" w:cs="Times"/>
          <w:sz w:val="26"/>
          <w:szCs w:val="26"/>
          <w:lang w:val="en-US"/>
        </w:rPr>
        <w:t>Keys which</w:t>
      </w:r>
      <w:proofErr w:type="gramEnd"/>
      <w:r>
        <w:rPr>
          <w:rFonts w:ascii="Times" w:hAnsi="Times" w:cs="Times"/>
          <w:sz w:val="26"/>
          <w:szCs w:val="26"/>
          <w:lang w:val="en-US"/>
        </w:rPr>
        <w:t xml:space="preserve"> are a vital part of the table structure. For example, Primary, Foreign and Unique Keys. Alloy deals with it partially or not at all.  In order to be able to generate tables that can represent the corresponding Alloy relations, we need to agree on certain rules of interpreting these relations (e.g. row or columns orderings are irrelevant) [</w:t>
      </w:r>
      <w:proofErr w:type="gramStart"/>
      <w:r>
        <w:rPr>
          <w:rFonts w:ascii="Times" w:hAnsi="Times" w:cs="Times"/>
          <w:sz w:val="26"/>
          <w:szCs w:val="26"/>
          <w:lang w:val="en-US"/>
        </w:rPr>
        <w:t>?,</w:t>
      </w:r>
      <w:proofErr w:type="gramEnd"/>
      <w:r>
        <w:rPr>
          <w:rFonts w:ascii="Times" w:hAnsi="Times" w:cs="Times"/>
          <w:sz w:val="26"/>
          <w:szCs w:val="26"/>
          <w:lang w:val="en-US"/>
        </w:rPr>
        <w:t xml:space="preserve"> p. 151].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3. BACKGROUND 7 </w:t>
      </w:r>
      <w:r>
        <w:rPr>
          <w:rFonts w:ascii="Times" w:hAnsi="Times" w:cs="Times"/>
          <w:sz w:val="32"/>
          <w:szCs w:val="32"/>
          <w:lang w:val="en-US"/>
        </w:rPr>
        <w:t xml:space="preserve">3.2.2 Data Operations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uses predicates as operations system. It allows users to create customized actions for modifying the data in the system using preconditions, </w:t>
      </w:r>
      <w:proofErr w:type="spellStart"/>
      <w:r>
        <w:rPr>
          <w:rFonts w:ascii="Times" w:hAnsi="Times" w:cs="Times"/>
          <w:sz w:val="26"/>
          <w:szCs w:val="26"/>
          <w:lang w:val="en-US"/>
        </w:rPr>
        <w:t>postconditons</w:t>
      </w:r>
      <w:proofErr w:type="spellEnd"/>
      <w:r>
        <w:rPr>
          <w:rFonts w:ascii="Times" w:hAnsi="Times" w:cs="Times"/>
          <w:sz w:val="26"/>
          <w:szCs w:val="26"/>
          <w:lang w:val="en-US"/>
        </w:rPr>
        <w:t xml:space="preserve"> and algebraic formulas (We will discuss about it in the next chapter). In database systems the core operations involve insert, update or delete. We need to bridge between algebraic notation and a SQL query notation.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Moreover, as mentioned before, in database systems the operators available to the user derive from old state to a new one. In Alloy this is not necessarily the case. We need to enforce the specifications to follow that way.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And lastly, we have to assure that the new state is valid (according to the specified conditions of the formula). For example, Alloy allows setting multiple operations inside single predicate. In database systems, each operation is discrete and it may occur that one operation succeeded and the following one didn’t. In this case, the new state is invalid. To solve this for example, we can use transactions.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will discuss about the solutions and the related work in the next few chapters.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3.3 Research Question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paper researches the implementation problem and tries to answer the following question: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How to bridge between Alloy-based specifications and realization?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To answer this question, the following sub-questions have been formulated: • How can we meet Alloy specifications</w:t>
      </w:r>
      <w:proofErr w:type="gramStart"/>
      <w:r>
        <w:rPr>
          <w:rFonts w:ascii="Times" w:hAnsi="Times" w:cs="Times"/>
          <w:sz w:val="26"/>
          <w:szCs w:val="26"/>
          <w:lang w:val="en-US"/>
        </w:rPr>
        <w:t>? </w:t>
      </w:r>
      <w:proofErr w:type="gramEnd"/>
      <w:r>
        <w:rPr>
          <w:rFonts w:ascii="Times" w:hAnsi="Times" w:cs="Times"/>
          <w:sz w:val="26"/>
          <w:szCs w:val="26"/>
          <w:lang w:val="en-US"/>
        </w:rPr>
        <w:t xml:space="preserve">• What are the limitations on Alloy specifications? • How to validate that Forgery works?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4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Alloy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is a declarative specification language for describing models with structural constraints and behavior used for modeling software systems. In addition, it includes a tool called Alloy Analyzer for visualizing models, exploring and checking the properties of them.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concentrate on the language part of Alloy, and we will provide few examples as demonstration. We will not cover the whole language but mostly what is required in order to understand this mass.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4.1 Data Structure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data model is based on atoms, signatures and fields. Atom is the most basic element in </w:t>
      </w:r>
      <w:proofErr w:type="gramStart"/>
      <w:r>
        <w:rPr>
          <w:rFonts w:ascii="Times" w:hAnsi="Times" w:cs="Times"/>
          <w:sz w:val="26"/>
          <w:szCs w:val="26"/>
          <w:lang w:val="en-US"/>
        </w:rPr>
        <w:t>Alloy which</w:t>
      </w:r>
      <w:proofErr w:type="gramEnd"/>
      <w:r>
        <w:rPr>
          <w:rFonts w:ascii="Times" w:hAnsi="Times" w:cs="Times"/>
          <w:sz w:val="26"/>
          <w:szCs w:val="26"/>
          <w:lang w:val="en-US"/>
        </w:rPr>
        <w:t xml:space="preserve"> belong to a specific type. </w:t>
      </w:r>
      <w:proofErr w:type="gramStart"/>
      <w:r>
        <w:rPr>
          <w:rFonts w:ascii="Times" w:hAnsi="Times" w:cs="Times"/>
          <w:sz w:val="26"/>
          <w:szCs w:val="26"/>
          <w:lang w:val="en-US"/>
        </w:rPr>
        <w:t>signature</w:t>
      </w:r>
      <w:proofErr w:type="gramEnd"/>
      <w:r>
        <w:rPr>
          <w:rFonts w:ascii="Times" w:hAnsi="Times" w:cs="Times"/>
          <w:sz w:val="26"/>
          <w:szCs w:val="26"/>
          <w:lang w:val="en-US"/>
        </w:rPr>
        <w:t xml:space="preserve"> is a set of atoms, which also define the data type. A field describes relation between different types of signatures. It is a set of </w:t>
      </w:r>
      <w:proofErr w:type="gramStart"/>
      <w:r>
        <w:rPr>
          <w:rFonts w:ascii="Times" w:hAnsi="Times" w:cs="Times"/>
          <w:sz w:val="26"/>
          <w:szCs w:val="26"/>
          <w:lang w:val="en-US"/>
        </w:rPr>
        <w:t>tuples which</w:t>
      </w:r>
      <w:proofErr w:type="gramEnd"/>
      <w:r>
        <w:rPr>
          <w:rFonts w:ascii="Times" w:hAnsi="Times" w:cs="Times"/>
          <w:sz w:val="26"/>
          <w:szCs w:val="26"/>
          <w:lang w:val="en-US"/>
        </w:rPr>
        <w:t xml:space="preserve"> consists different types of data. Such a relation can be unary or binary (using </w:t>
      </w:r>
      <w:r>
        <w:rPr>
          <w:rFonts w:ascii="Times New Roman" w:hAnsi="Times New Roman" w:cs="Times New Roman"/>
          <w:sz w:val="26"/>
          <w:szCs w:val="26"/>
          <w:lang w:val="en-US"/>
        </w:rPr>
        <w:t>→</w:t>
      </w: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describes a price list (tariff) of products in shop.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sig Shop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signatures are price, product and shop. The tariff describes the relation between each product and price within the shop. Running the Alloy Analyzer will generate all possible examples that </w:t>
      </w:r>
      <w:proofErr w:type="gramStart"/>
      <w:r>
        <w:rPr>
          <w:rFonts w:ascii="Times" w:hAnsi="Times" w:cs="Times"/>
          <w:sz w:val="26"/>
          <w:szCs w:val="26"/>
          <w:lang w:val="en-US"/>
        </w:rPr>
        <w:t>follows</w:t>
      </w:r>
      <w:proofErr w:type="gramEnd"/>
      <w:r>
        <w:rPr>
          <w:rFonts w:ascii="Times" w:hAnsi="Times" w:cs="Times"/>
          <w:sz w:val="26"/>
          <w:szCs w:val="26"/>
          <w:lang w:val="en-US"/>
        </w:rPr>
        <w:t xml:space="preserve"> the model. For example we may have two shops, with two different products that has the same price. In that case, we have two atoms of type shop, two atoms of type product, and single atom of type price.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4.1.1 Cardinalities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Cardinality refers to the amount of elements in a set. Alloy allows us to set cardinality constraints on the data model. Alloy supports lone (size is at most 1), one (size is only 1), some (size is at least 1), no (size is 0). For example, let’s assume that we want only one shop in our model: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Product Alloy Analyzer will now only generate examples with exactly one shop.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8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4. ALLOY 9 </w:t>
      </w:r>
      <w:r>
        <w:rPr>
          <w:rFonts w:ascii="Times" w:hAnsi="Times" w:cs="Times"/>
          <w:sz w:val="38"/>
          <w:szCs w:val="38"/>
          <w:lang w:val="en-US"/>
        </w:rPr>
        <w:t xml:space="preserve">4.2 Data Operations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allows </w:t>
      </w:r>
      <w:proofErr w:type="gramStart"/>
      <w:r>
        <w:rPr>
          <w:rFonts w:ascii="Times" w:hAnsi="Times" w:cs="Times"/>
          <w:sz w:val="26"/>
          <w:szCs w:val="26"/>
          <w:lang w:val="en-US"/>
        </w:rPr>
        <w:t>to define</w:t>
      </w:r>
      <w:proofErr w:type="gramEnd"/>
      <w:r>
        <w:rPr>
          <w:rFonts w:ascii="Times" w:hAnsi="Times" w:cs="Times"/>
          <w:sz w:val="26"/>
          <w:szCs w:val="26"/>
          <w:lang w:val="en-US"/>
        </w:rPr>
        <w:t xml:space="preserve"> predicates as an operations that act on that system. A predicate may convert a certain state of the data system into a new one, based on the rules it defines. The predicates accept </w:t>
      </w:r>
      <w:proofErr w:type="spellStart"/>
      <w:r>
        <w:rPr>
          <w:rFonts w:ascii="Times" w:hAnsi="Times" w:cs="Times"/>
          <w:sz w:val="26"/>
          <w:szCs w:val="26"/>
          <w:lang w:val="en-US"/>
        </w:rPr>
        <w:t>signa</w:t>
      </w:r>
      <w:proofErr w:type="spellEnd"/>
      <w:r>
        <w:rPr>
          <w:rFonts w:ascii="Times" w:hAnsi="Times" w:cs="Times"/>
          <w:sz w:val="26"/>
          <w:szCs w:val="26"/>
          <w:lang w:val="en-US"/>
        </w:rPr>
        <w:t xml:space="preserve">- </w:t>
      </w:r>
      <w:proofErr w:type="spellStart"/>
      <w:r>
        <w:rPr>
          <w:rFonts w:ascii="Times" w:hAnsi="Times" w:cs="Times"/>
          <w:sz w:val="26"/>
          <w:szCs w:val="26"/>
          <w:lang w:val="en-US"/>
        </w:rPr>
        <w:t>tures</w:t>
      </w:r>
      <w:proofErr w:type="spellEnd"/>
      <w:r>
        <w:rPr>
          <w:rFonts w:ascii="Times" w:hAnsi="Times" w:cs="Times"/>
          <w:sz w:val="26"/>
          <w:szCs w:val="26"/>
          <w:lang w:val="en-US"/>
        </w:rPr>
        <w:t xml:space="preserve"> as an input, and the operations themselves defined using algebraic formulas. We may use semantics such as + (union), &amp; (intersection), in (subset), </w:t>
      </w:r>
      <w:r>
        <w:rPr>
          <w:rFonts w:ascii="Times New Roman" w:hAnsi="Times New Roman" w:cs="Times New Roman"/>
          <w:sz w:val="26"/>
          <w:szCs w:val="26"/>
          <w:lang w:val="en-US"/>
        </w:rPr>
        <w:t>→</w:t>
      </w:r>
      <w:r>
        <w:rPr>
          <w:rFonts w:ascii="Times" w:hAnsi="Times" w:cs="Times"/>
          <w:sz w:val="26"/>
          <w:szCs w:val="26"/>
          <w:lang w:val="en-US"/>
        </w:rPr>
        <w:t xml:space="preserve"> (</w:t>
      </w:r>
      <w:proofErr w:type="spellStart"/>
      <w:r>
        <w:rPr>
          <w:rFonts w:ascii="Times" w:hAnsi="Times" w:cs="Times"/>
          <w:sz w:val="26"/>
          <w:szCs w:val="26"/>
          <w:lang w:val="en-US"/>
        </w:rPr>
        <w:t>tupling</w:t>
      </w:r>
      <w:proofErr w:type="spellEnd"/>
      <w:r>
        <w:rPr>
          <w:rFonts w:ascii="Times" w:hAnsi="Times" w:cs="Times"/>
          <w:sz w:val="26"/>
          <w:szCs w:val="26"/>
          <w:lang w:val="en-US"/>
        </w:rPr>
        <w:t xml:space="preserve">), </w:t>
      </w:r>
      <w:proofErr w:type="gramStart"/>
      <w:r>
        <w:rPr>
          <w:rFonts w:ascii="Times" w:hAnsi="Times" w:cs="Times"/>
          <w:sz w:val="26"/>
          <w:szCs w:val="26"/>
          <w:lang w:val="en-US"/>
        </w:rPr>
        <w:t>and .</w:t>
      </w:r>
      <w:proofErr w:type="gramEnd"/>
      <w:r>
        <w:rPr>
          <w:rFonts w:ascii="Times" w:hAnsi="Times" w:cs="Times"/>
          <w:sz w:val="26"/>
          <w:szCs w:val="26"/>
          <w:lang w:val="en-US"/>
        </w:rPr>
        <w:t xml:space="preserve"> (</w:t>
      </w:r>
      <w:proofErr w:type="gramStart"/>
      <w:r>
        <w:rPr>
          <w:rFonts w:ascii="Times" w:hAnsi="Times" w:cs="Times"/>
          <w:sz w:val="26"/>
          <w:szCs w:val="26"/>
          <w:lang w:val="en-US"/>
        </w:rPr>
        <w:t>join</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describes a predicate that allows adding a new tariff (of product pro with a price of </w:t>
      </w:r>
      <w:proofErr w:type="spellStart"/>
      <w:r>
        <w:rPr>
          <w:rFonts w:ascii="Times" w:hAnsi="Times" w:cs="Times"/>
          <w:sz w:val="26"/>
          <w:szCs w:val="26"/>
          <w:lang w:val="en-US"/>
        </w:rPr>
        <w:t>pri</w:t>
      </w:r>
      <w:proofErr w:type="spellEnd"/>
      <w:r>
        <w:rPr>
          <w:rFonts w:ascii="Times" w:hAnsi="Times" w:cs="Times"/>
          <w:sz w:val="26"/>
          <w:szCs w:val="26"/>
          <w:lang w:val="en-US"/>
        </w:rPr>
        <w:t xml:space="preserve"> to the shop). The shop s describes the old state while s</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 xml:space="preserve">describes the new state of the system.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4.3 Data Invariants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allows </w:t>
      </w:r>
      <w:proofErr w:type="gramStart"/>
      <w:r>
        <w:rPr>
          <w:rFonts w:ascii="Times" w:hAnsi="Times" w:cs="Times"/>
          <w:sz w:val="26"/>
          <w:szCs w:val="26"/>
          <w:lang w:val="en-US"/>
        </w:rPr>
        <w:t>to create</w:t>
      </w:r>
      <w:proofErr w:type="gramEnd"/>
      <w:r>
        <w:rPr>
          <w:rFonts w:ascii="Times" w:hAnsi="Times" w:cs="Times"/>
          <w:sz w:val="26"/>
          <w:szCs w:val="26"/>
          <w:lang w:val="en-US"/>
        </w:rPr>
        <w:t xml:space="preserve"> system invariants using facts. Those properties are meant to hold of all models constructed by Alloy. Any configuration that is an instance of the specification has to satisfy all the facts. In the previous example we could have products that doesn’t belong to any shop (Product0).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Using facts, we can assure, for example, that each product must belong to a shop.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f a c t </w:t>
      </w:r>
      <w:proofErr w:type="spellStart"/>
      <w:r>
        <w:rPr>
          <w:rFonts w:ascii="Times" w:hAnsi="Times" w:cs="Times"/>
          <w:sz w:val="26"/>
          <w:szCs w:val="26"/>
          <w:lang w:val="en-US"/>
        </w:rPr>
        <w:t>ProductMustHaveShop</w:t>
      </w:r>
      <w:proofErr w:type="spellEnd"/>
      <w:r>
        <w:rPr>
          <w:rFonts w:ascii="Times" w:hAnsi="Times" w:cs="Times"/>
          <w:sz w:val="26"/>
          <w:szCs w:val="26"/>
          <w:lang w:val="en-US"/>
        </w:rPr>
        <w:t xml:space="preserv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pro: Product | pro in </w:t>
      </w:r>
      <w:proofErr w:type="spellStart"/>
      <w:r>
        <w:rPr>
          <w:rFonts w:ascii="Times" w:hAnsi="Times" w:cs="Times"/>
          <w:sz w:val="26"/>
          <w:szCs w:val="26"/>
          <w:lang w:val="en-US"/>
        </w:rPr>
        <w:t>Shop.tariff</w:t>
      </w:r>
      <w:proofErr w:type="spellEnd"/>
      <w:r>
        <w:rPr>
          <w:rFonts w:ascii="Times" w:hAnsi="Times" w:cs="Times"/>
          <w:sz w:val="26"/>
          <w:szCs w:val="26"/>
          <w:lang w:val="en-US"/>
        </w:rPr>
        <w:t xml:space="preserve">[Price]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4.4 Assertions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Assertions are constraints that were intended to follow from facts of the model. Assertions are used for checking that the desirable invariants exist using Alloy Analyzer. Alloy Analyzer tries to find </w:t>
      </w:r>
      <w:proofErr w:type="gramStart"/>
      <w:r>
        <w:rPr>
          <w:rFonts w:ascii="Times" w:hAnsi="Times" w:cs="Times"/>
          <w:sz w:val="26"/>
          <w:szCs w:val="26"/>
          <w:lang w:val="en-US"/>
        </w:rPr>
        <w:t>counter examples that does</w:t>
      </w:r>
      <w:proofErr w:type="gramEnd"/>
      <w:r>
        <w:rPr>
          <w:rFonts w:ascii="Times" w:hAnsi="Times" w:cs="Times"/>
          <w:sz w:val="26"/>
          <w:szCs w:val="26"/>
          <w:lang w:val="en-US"/>
        </w:rPr>
        <w:t xml:space="preserve"> not follow those constraints.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Let’s assume that we want that each shop will have maximum one tariff, and such invariant was forgotten.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shop had the product ’0’ with price ’0’ and after we added a product ’1’ with a price of ’1’.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4. ALLOY 10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f a c t </w:t>
      </w:r>
      <w:proofErr w:type="spellStart"/>
      <w:r>
        <w:rPr>
          <w:rFonts w:ascii="Times" w:hAnsi="Times" w:cs="Times"/>
          <w:sz w:val="26"/>
          <w:szCs w:val="26"/>
          <w:lang w:val="en-US"/>
        </w:rPr>
        <w:t>ProductMustHaveShop</w:t>
      </w:r>
      <w:proofErr w:type="spellEnd"/>
      <w:r>
        <w:rPr>
          <w:rFonts w:ascii="Times" w:hAnsi="Times" w:cs="Times"/>
          <w:sz w:val="26"/>
          <w:szCs w:val="26"/>
          <w:lang w:val="en-US"/>
        </w:rPr>
        <w:t xml:space="preserv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pro: Product | pro in </w:t>
      </w:r>
      <w:proofErr w:type="spellStart"/>
      <w:r>
        <w:rPr>
          <w:rFonts w:ascii="Times" w:hAnsi="Times" w:cs="Times"/>
          <w:sz w:val="26"/>
          <w:szCs w:val="26"/>
          <w:lang w:val="en-US"/>
        </w:rPr>
        <w:t>Shop.tariff</w:t>
      </w:r>
      <w:proofErr w:type="spellEnd"/>
      <w:r>
        <w:rPr>
          <w:rFonts w:ascii="Times" w:hAnsi="Times" w:cs="Times"/>
          <w:sz w:val="26"/>
          <w:szCs w:val="26"/>
          <w:lang w:val="en-US"/>
        </w:rPr>
        <w:t xml:space="preserve">[Price]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assert</w:t>
      </w:r>
      <w:proofErr w:type="gramEnd"/>
      <w:r>
        <w:rPr>
          <w:rFonts w:ascii="Times" w:hAnsi="Times" w:cs="Times"/>
          <w:sz w:val="26"/>
          <w:szCs w:val="26"/>
          <w:lang w:val="en-US"/>
        </w:rPr>
        <w:t xml:space="preserve"> </w:t>
      </w:r>
      <w:proofErr w:type="spellStart"/>
      <w:r>
        <w:rPr>
          <w:rFonts w:ascii="Times" w:hAnsi="Times" w:cs="Times"/>
          <w:sz w:val="26"/>
          <w:szCs w:val="26"/>
          <w:lang w:val="en-US"/>
        </w:rPr>
        <w:t>LoneTariff</w:t>
      </w:r>
      <w:proofErr w:type="spellEnd"/>
      <w:r>
        <w:rPr>
          <w:rFonts w:ascii="Times" w:hAnsi="Times" w:cs="Times"/>
          <w:sz w:val="26"/>
          <w:szCs w:val="26"/>
          <w:lang w:val="en-US"/>
        </w:rPr>
        <w:t xml:space="preserve"> { all s: Shop | lone </w:t>
      </w:r>
      <w:proofErr w:type="spellStart"/>
      <w:r>
        <w:rPr>
          <w:rFonts w:ascii="Times" w:hAnsi="Times" w:cs="Times"/>
          <w:sz w:val="26"/>
          <w:szCs w:val="26"/>
          <w:lang w:val="en-US"/>
        </w:rPr>
        <w:t>s.tariff</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running a check for the assertion </w:t>
      </w:r>
      <w:proofErr w:type="spellStart"/>
      <w:r>
        <w:rPr>
          <w:rFonts w:ascii="Times" w:hAnsi="Times" w:cs="Times"/>
          <w:sz w:val="26"/>
          <w:szCs w:val="26"/>
          <w:lang w:val="en-US"/>
        </w:rPr>
        <w:t>LoneTariff</w:t>
      </w:r>
      <w:proofErr w:type="spellEnd"/>
      <w:r>
        <w:rPr>
          <w:rFonts w:ascii="Times" w:hAnsi="Times" w:cs="Times"/>
          <w:sz w:val="26"/>
          <w:szCs w:val="26"/>
          <w:lang w:val="en-US"/>
        </w:rPr>
        <w:t xml:space="preserve">, Alloy Analyzer will alert that it found a counter example: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clicking on the counterexample, Alloy Analyzer will present the all counter-models. The follow- </w:t>
      </w:r>
      <w:proofErr w:type="spellStart"/>
      <w:r>
        <w:rPr>
          <w:rFonts w:ascii="Times" w:hAnsi="Times" w:cs="Times"/>
          <w:sz w:val="26"/>
          <w:szCs w:val="26"/>
          <w:lang w:val="en-US"/>
        </w:rPr>
        <w:t>ing</w:t>
      </w:r>
      <w:proofErr w:type="spellEnd"/>
      <w:r>
        <w:rPr>
          <w:rFonts w:ascii="Times" w:hAnsi="Times" w:cs="Times"/>
          <w:sz w:val="26"/>
          <w:szCs w:val="26"/>
          <w:lang w:val="en-US"/>
        </w:rPr>
        <w:t xml:space="preserve"> counterexample shows that there </w:t>
      </w:r>
      <w:proofErr w:type="gramStart"/>
      <w:r>
        <w:rPr>
          <w:rFonts w:ascii="Times" w:hAnsi="Times" w:cs="Times"/>
          <w:sz w:val="26"/>
          <w:szCs w:val="26"/>
          <w:lang w:val="en-US"/>
        </w:rPr>
        <w:t>are</w:t>
      </w:r>
      <w:proofErr w:type="gramEnd"/>
      <w:r>
        <w:rPr>
          <w:rFonts w:ascii="Times" w:hAnsi="Times" w:cs="Times"/>
          <w:sz w:val="26"/>
          <w:szCs w:val="26"/>
          <w:lang w:val="en-US"/>
        </w:rPr>
        <w:t xml:space="preserve"> more than one tariff, which is in conflict with the mentioned constrained.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way, we able to check our model, and make it more robust by minimizing mistakes.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5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Forgery Overview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will briefly give an overview on the solution that we offer. It might give a general idea for those who are not interested in investing time reading it into details.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5.1 Key Ingredients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introduced in the background Alloy specification consists of four main parts: Signatures (and their Cardinalities), Predicates, Facts and Assertions. Together they hint about how the model should be implemented. Using few examples we will demonstrate the conversion from Alloy specifications to </w:t>
      </w:r>
      <w:proofErr w:type="spellStart"/>
      <w:r>
        <w:rPr>
          <w:rFonts w:ascii="Times" w:hAnsi="Times" w:cs="Times"/>
          <w:sz w:val="26"/>
          <w:szCs w:val="26"/>
          <w:lang w:val="en-US"/>
        </w:rPr>
        <w:t>imple</w:t>
      </w:r>
      <w:proofErr w:type="spellEnd"/>
      <w:r>
        <w:rPr>
          <w:rFonts w:ascii="Times" w:hAnsi="Times" w:cs="Times"/>
          <w:sz w:val="26"/>
          <w:szCs w:val="26"/>
          <w:lang w:val="en-US"/>
        </w:rPr>
        <w:t xml:space="preserve">- </w:t>
      </w:r>
      <w:proofErr w:type="spellStart"/>
      <w:r>
        <w:rPr>
          <w:rFonts w:ascii="Times" w:hAnsi="Times" w:cs="Times"/>
          <w:sz w:val="26"/>
          <w:szCs w:val="26"/>
          <w:lang w:val="en-US"/>
        </w:rPr>
        <w:t>mented</w:t>
      </w:r>
      <w:proofErr w:type="spellEnd"/>
      <w:r>
        <w:rPr>
          <w:rFonts w:ascii="Times" w:hAnsi="Times" w:cs="Times"/>
          <w:sz w:val="26"/>
          <w:szCs w:val="26"/>
          <w:lang w:val="en-US"/>
        </w:rPr>
        <w:t xml:space="preserve"> database.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specifies a homework submission and grading system.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 sig Grade { } sig Student { } sig Course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Student , work: roster −&gt;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Grade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} For those specifications Alloy will generate multiple models. Arbitrarily we chose the following one: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system contains two courses, two student which are enrolled to each of those courses. Also, Stu- </w:t>
      </w:r>
      <w:proofErr w:type="gramStart"/>
      <w:r>
        <w:rPr>
          <w:rFonts w:ascii="Times" w:hAnsi="Times" w:cs="Times"/>
          <w:sz w:val="26"/>
          <w:szCs w:val="26"/>
          <w:lang w:val="en-US"/>
        </w:rPr>
        <w:t>dent0 which is enrolled to Course1</w:t>
      </w:r>
      <w:proofErr w:type="gramEnd"/>
      <w:r>
        <w:rPr>
          <w:rFonts w:ascii="Times" w:hAnsi="Times" w:cs="Times"/>
          <w:sz w:val="26"/>
          <w:szCs w:val="26"/>
          <w:lang w:val="en-US"/>
        </w:rPr>
        <w:t xml:space="preserve"> submitted his work and got a grade for it.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First </w:t>
      </w:r>
      <w:proofErr w:type="gramStart"/>
      <w:r>
        <w:rPr>
          <w:rFonts w:ascii="Times" w:hAnsi="Times" w:cs="Times"/>
          <w:sz w:val="26"/>
          <w:szCs w:val="26"/>
          <w:lang w:val="en-US"/>
        </w:rPr>
        <w:t>We</w:t>
      </w:r>
      <w:proofErr w:type="gramEnd"/>
      <w:r>
        <w:rPr>
          <w:rFonts w:ascii="Times" w:hAnsi="Times" w:cs="Times"/>
          <w:sz w:val="26"/>
          <w:szCs w:val="26"/>
          <w:lang w:val="en-US"/>
        </w:rPr>
        <w:t xml:space="preserve"> need to generate a database schema for storing the data. As can be seen, Alloy Signatures can be translated directly into persistent database schemas. In Forgery, for each Signature we create a table, and for each field we create a junction tables that points to the relevant signature tables. Each Signature table stores its atoms. The relations set by </w:t>
      </w:r>
      <w:proofErr w:type="gramStart"/>
      <w:r>
        <w:rPr>
          <w:rFonts w:ascii="Times" w:hAnsi="Times" w:cs="Times"/>
          <w:sz w:val="26"/>
          <w:szCs w:val="26"/>
          <w:lang w:val="en-US"/>
        </w:rPr>
        <w:t>ids which</w:t>
      </w:r>
      <w:proofErr w:type="gramEnd"/>
      <w:r>
        <w:rPr>
          <w:rFonts w:ascii="Times" w:hAnsi="Times" w:cs="Times"/>
          <w:sz w:val="26"/>
          <w:szCs w:val="26"/>
          <w:lang w:val="en-US"/>
        </w:rPr>
        <w:t xml:space="preserve"> are the primary keys.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example, the student table is created by the following SQL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CREATE TABLE ‘ student ‘ ( ‘ </w:t>
      </w:r>
      <w:proofErr w:type="spellStart"/>
      <w:r>
        <w:rPr>
          <w:rFonts w:ascii="Times" w:hAnsi="Times" w:cs="Times"/>
          <w:sz w:val="26"/>
          <w:szCs w:val="26"/>
          <w:lang w:val="en-US"/>
        </w:rPr>
        <w:t>i</w:t>
      </w:r>
      <w:proofErr w:type="spellEnd"/>
      <w:r>
        <w:rPr>
          <w:rFonts w:ascii="Times" w:hAnsi="Times" w:cs="Times"/>
          <w:sz w:val="26"/>
          <w:szCs w:val="26"/>
          <w:lang w:val="en-US"/>
        </w:rPr>
        <w:t xml:space="preserve"> d ‘ INT </w:t>
      </w:r>
      <w:proofErr w:type="gramStart"/>
      <w:r>
        <w:rPr>
          <w:rFonts w:ascii="Times" w:hAnsi="Times" w:cs="Times"/>
          <w:sz w:val="26"/>
          <w:szCs w:val="26"/>
          <w:lang w:val="en-US"/>
        </w:rPr>
        <w:t>( 6</w:t>
      </w:r>
      <w:proofErr w:type="gramEnd"/>
      <w:r>
        <w:rPr>
          <w:rFonts w:ascii="Times" w:hAnsi="Times" w:cs="Times"/>
          <w:sz w:val="26"/>
          <w:szCs w:val="26"/>
          <w:lang w:val="en-US"/>
        </w:rPr>
        <w:t xml:space="preserve"> ) UNSIGNED NOT NULL AUTO_INCREMENT PRIMARY KEY, ‘value‘ VARCHAR(100) NULL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ENGINE=</w:t>
      </w:r>
      <w:proofErr w:type="spellStart"/>
      <w:r>
        <w:rPr>
          <w:rFonts w:ascii="Times" w:hAnsi="Times" w:cs="Times"/>
          <w:sz w:val="26"/>
          <w:szCs w:val="26"/>
          <w:lang w:val="en-US"/>
        </w:rPr>
        <w:t>InnoDB</w:t>
      </w:r>
      <w:proofErr w:type="spellEnd"/>
      <w:r>
        <w:rPr>
          <w:rFonts w:ascii="Times" w:hAnsi="Times" w:cs="Times"/>
          <w:sz w:val="26"/>
          <w:szCs w:val="26"/>
          <w:lang w:val="en-US"/>
        </w:rPr>
        <w:t xml:space="preserve"> DEFAULT CHARSET=UTF8</w:t>
      </w:r>
      <w:proofErr w:type="gramStart"/>
      <w:r>
        <w:rPr>
          <w:rFonts w:ascii="Times" w:hAnsi="Times" w:cs="Times"/>
          <w:sz w:val="26"/>
          <w:szCs w:val="26"/>
          <w:lang w:val="en-US"/>
        </w:rPr>
        <w:t>; </w:t>
      </w:r>
      <w:proofErr w:type="gramEnd"/>
      <w:r>
        <w:rPr>
          <w:rFonts w:ascii="Times" w:hAnsi="Times" w:cs="Times"/>
          <w:sz w:val="26"/>
          <w:szCs w:val="26"/>
          <w:lang w:val="en-US"/>
        </w:rPr>
        <w:t xml:space="preserve">A junction table, for example for the relation roster is created by the following SQL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CREATE TABLE ‘ roster ‘( ‘ </w:t>
      </w:r>
      <w:proofErr w:type="spellStart"/>
      <w:r>
        <w:rPr>
          <w:rFonts w:ascii="Times" w:hAnsi="Times" w:cs="Times"/>
          <w:sz w:val="26"/>
          <w:szCs w:val="26"/>
          <w:lang w:val="en-US"/>
        </w:rPr>
        <w:t>i</w:t>
      </w:r>
      <w:proofErr w:type="spellEnd"/>
      <w:r>
        <w:rPr>
          <w:rFonts w:ascii="Times" w:hAnsi="Times" w:cs="Times"/>
          <w:sz w:val="26"/>
          <w:szCs w:val="26"/>
          <w:lang w:val="en-US"/>
        </w:rPr>
        <w:t xml:space="preserve"> d ‘ INT </w:t>
      </w:r>
      <w:proofErr w:type="gramStart"/>
      <w:r>
        <w:rPr>
          <w:rFonts w:ascii="Times" w:hAnsi="Times" w:cs="Times"/>
          <w:sz w:val="26"/>
          <w:szCs w:val="26"/>
          <w:lang w:val="en-US"/>
        </w:rPr>
        <w:t>( 6</w:t>
      </w:r>
      <w:proofErr w:type="gramEnd"/>
      <w:r>
        <w:rPr>
          <w:rFonts w:ascii="Times" w:hAnsi="Times" w:cs="Times"/>
          <w:sz w:val="26"/>
          <w:szCs w:val="26"/>
          <w:lang w:val="en-US"/>
        </w:rPr>
        <w:t xml:space="preserve"> ) UNSIGNED NOT NULL AUTO_INCREMENT PRIMARY KEY,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 INT(6) UNSIGNED NOT NULL, ‘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INT(6) UNSIGNED NOT NULL,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11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12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UNIQUE INDEX </w:t>
      </w:r>
      <w:proofErr w:type="spellStart"/>
      <w:proofErr w:type="gramStart"/>
      <w:r>
        <w:rPr>
          <w:rFonts w:ascii="Times" w:hAnsi="Times" w:cs="Times"/>
          <w:sz w:val="26"/>
          <w:szCs w:val="26"/>
          <w:lang w:val="en-US"/>
        </w:rPr>
        <w:t>ui</w:t>
      </w:r>
      <w:proofErr w:type="spellEnd"/>
      <w:r>
        <w:rPr>
          <w:rFonts w:ascii="Times" w:hAnsi="Times" w:cs="Times"/>
          <w:sz w:val="26"/>
          <w:szCs w:val="26"/>
          <w:lang w:val="en-US"/>
        </w:rPr>
        <w:t>(</w:t>
      </w:r>
      <w:proofErr w:type="gramEnd"/>
      <w:r>
        <w:rPr>
          <w:rFonts w:ascii="Times" w:hAnsi="Times" w:cs="Times"/>
          <w:sz w:val="26"/>
          <w:szCs w:val="26"/>
          <w:lang w:val="en-US"/>
        </w:rPr>
        <w:t>‘course_id‘,‘</w:t>
      </w:r>
      <w:proofErr w:type="spellStart"/>
      <w:r>
        <w:rPr>
          <w:rFonts w:ascii="Times" w:hAnsi="Times" w:cs="Times"/>
          <w:sz w:val="26"/>
          <w:szCs w:val="26"/>
          <w:lang w:val="en-US"/>
        </w:rPr>
        <w:t>student_id</w:t>
      </w:r>
      <w:proofErr w:type="spellEnd"/>
      <w:r>
        <w:rPr>
          <w:rFonts w:ascii="Times" w:hAnsi="Times" w:cs="Times"/>
          <w:sz w:val="26"/>
          <w:szCs w:val="26"/>
          <w:lang w:val="en-US"/>
        </w:rPr>
        <w:t>‘), FOREIGN KEY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 REFERENCES ‘course ‘( ‘id ‘) , FOREIGN KEY ( ‘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 REFERENCES ‘ student ‘ ( ‘ id ‘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ENGINE=</w:t>
      </w:r>
      <w:proofErr w:type="spellStart"/>
      <w:r>
        <w:rPr>
          <w:rFonts w:ascii="Times" w:hAnsi="Times" w:cs="Times"/>
          <w:sz w:val="26"/>
          <w:szCs w:val="26"/>
          <w:lang w:val="en-US"/>
        </w:rPr>
        <w:t>InnoDB</w:t>
      </w:r>
      <w:proofErr w:type="spellEnd"/>
      <w:r>
        <w:rPr>
          <w:rFonts w:ascii="Times" w:hAnsi="Times" w:cs="Times"/>
          <w:sz w:val="26"/>
          <w:szCs w:val="26"/>
          <w:lang w:val="en-US"/>
        </w:rPr>
        <w:t xml:space="preserve"> DEFAULT CHARSET=UTF8;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We use foreign keys to enforce integrity. These constraints guarantee that, for example, a row in the table roster with a field student</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referencing the student table will never have </w:t>
      </w:r>
      <w:proofErr w:type="gramStart"/>
      <w:r>
        <w:rPr>
          <w:rFonts w:ascii="Times" w:hAnsi="Times" w:cs="Times"/>
          <w:sz w:val="26"/>
          <w:szCs w:val="26"/>
          <w:lang w:val="en-US"/>
        </w:rPr>
        <w:t>an</w:t>
      </w:r>
      <w:proofErr w:type="gramEnd"/>
      <w:r>
        <w:rPr>
          <w:rFonts w:ascii="Times" w:hAnsi="Times" w:cs="Times"/>
          <w:sz w:val="26"/>
          <w:szCs w:val="26"/>
          <w:lang w:val="en-US"/>
        </w:rPr>
        <w:t xml:space="preserve"> student</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value that does not exist in the students table. In addition, since Alloy refers to sets, according to the set theory, every element of a set must be unique; no two members may be identical. Hence, we create </w:t>
      </w:r>
      <w:proofErr w:type="gramStart"/>
      <w:r>
        <w:rPr>
          <w:rFonts w:ascii="Times" w:hAnsi="Times" w:cs="Times"/>
          <w:sz w:val="26"/>
          <w:szCs w:val="26"/>
          <w:lang w:val="en-US"/>
        </w:rPr>
        <w:t xml:space="preserve">a </w:t>
      </w:r>
      <w:proofErr w:type="spellStart"/>
      <w:r>
        <w:rPr>
          <w:rFonts w:ascii="Times" w:hAnsi="Times" w:cs="Times"/>
          <w:sz w:val="26"/>
          <w:szCs w:val="26"/>
          <w:lang w:val="en-US"/>
        </w:rPr>
        <w:t>a</w:t>
      </w:r>
      <w:proofErr w:type="spellEnd"/>
      <w:proofErr w:type="gramEnd"/>
      <w:r>
        <w:rPr>
          <w:rFonts w:ascii="Times" w:hAnsi="Times" w:cs="Times"/>
          <w:sz w:val="26"/>
          <w:szCs w:val="26"/>
          <w:lang w:val="en-US"/>
        </w:rPr>
        <w:t xml:space="preserve"> SQL unique index.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Now when we have a database which we can store data to, we need a way to insert, update or delete data. </w:t>
      </w:r>
      <w:proofErr w:type="gramStart"/>
      <w:r>
        <w:rPr>
          <w:rFonts w:ascii="Times" w:hAnsi="Times" w:cs="Times"/>
          <w:sz w:val="26"/>
          <w:szCs w:val="26"/>
          <w:lang w:val="en-US"/>
        </w:rPr>
        <w:t>For example, creating Atoms and implementing Alloy’s predicates.</w:t>
      </w:r>
      <w:proofErr w:type="gramEnd"/>
      <w:r>
        <w:rPr>
          <w:rFonts w:ascii="Times" w:hAnsi="Times" w:cs="Times"/>
          <w:sz w:val="26"/>
          <w:szCs w:val="26"/>
          <w:lang w:val="en-US"/>
        </w:rPr>
        <w:t xml:space="preserve"> For that purpose we decided to use SQL stored procedures. Stored procedures are similar to procedures in other programming languages in that they can accept </w:t>
      </w:r>
      <w:proofErr w:type="gramStart"/>
      <w:r>
        <w:rPr>
          <w:rFonts w:ascii="Times" w:hAnsi="Times" w:cs="Times"/>
          <w:sz w:val="26"/>
          <w:szCs w:val="26"/>
          <w:lang w:val="en-US"/>
        </w:rPr>
        <w:t>inputs,</w:t>
      </w:r>
      <w:proofErr w:type="gramEnd"/>
      <w:r>
        <w:rPr>
          <w:rFonts w:ascii="Times" w:hAnsi="Times" w:cs="Times"/>
          <w:sz w:val="26"/>
          <w:szCs w:val="26"/>
          <w:lang w:val="en-US"/>
        </w:rPr>
        <w:t xml:space="preserve"> return output and support programming statements for performing </w:t>
      </w:r>
      <w:proofErr w:type="spellStart"/>
      <w:r>
        <w:rPr>
          <w:rFonts w:ascii="Times" w:hAnsi="Times" w:cs="Times"/>
          <w:sz w:val="26"/>
          <w:szCs w:val="26"/>
          <w:lang w:val="en-US"/>
        </w:rPr>
        <w:t>oper</w:t>
      </w:r>
      <w:proofErr w:type="spellEnd"/>
      <w:r>
        <w:rPr>
          <w:rFonts w:ascii="Times" w:hAnsi="Times" w:cs="Times"/>
          <w:sz w:val="26"/>
          <w:szCs w:val="26"/>
          <w:lang w:val="en-US"/>
        </w:rPr>
        <w:t xml:space="preserve">- </w:t>
      </w:r>
      <w:proofErr w:type="spellStart"/>
      <w:r>
        <w:rPr>
          <w:rFonts w:ascii="Times" w:hAnsi="Times" w:cs="Times"/>
          <w:sz w:val="26"/>
          <w:szCs w:val="26"/>
          <w:lang w:val="en-US"/>
        </w:rPr>
        <w:t>ations</w:t>
      </w:r>
      <w:proofErr w:type="spellEnd"/>
      <w:r>
        <w:rPr>
          <w:rFonts w:ascii="Times" w:hAnsi="Times" w:cs="Times"/>
          <w:sz w:val="26"/>
          <w:szCs w:val="26"/>
          <w:lang w:val="en-US"/>
        </w:rPr>
        <w:t xml:space="preserve"> on the database.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will not go deeply into the algorithm, as that will be described in the next chapter. Alloy is based on the notation of algebraic mathematics. Operators over sets and relations have their usual semantics: + (union), &amp; (intersection), in (subset), </w:t>
      </w:r>
      <w:r>
        <w:rPr>
          <w:rFonts w:ascii="Times New Roman" w:hAnsi="Times New Roman" w:cs="Times New Roman"/>
          <w:sz w:val="26"/>
          <w:szCs w:val="26"/>
          <w:lang w:val="en-US"/>
        </w:rPr>
        <w:t>→</w:t>
      </w:r>
      <w:r>
        <w:rPr>
          <w:rFonts w:ascii="Times" w:hAnsi="Times" w:cs="Times"/>
          <w:sz w:val="26"/>
          <w:szCs w:val="26"/>
          <w:lang w:val="en-US"/>
        </w:rPr>
        <w:t xml:space="preserve"> (</w:t>
      </w:r>
      <w:proofErr w:type="spellStart"/>
      <w:r>
        <w:rPr>
          <w:rFonts w:ascii="Times" w:hAnsi="Times" w:cs="Times"/>
          <w:sz w:val="26"/>
          <w:szCs w:val="26"/>
          <w:lang w:val="en-US"/>
        </w:rPr>
        <w:t>tupling</w:t>
      </w:r>
      <w:proofErr w:type="spellEnd"/>
      <w:r>
        <w:rPr>
          <w:rFonts w:ascii="Times" w:hAnsi="Times" w:cs="Times"/>
          <w:sz w:val="26"/>
          <w:szCs w:val="26"/>
          <w:lang w:val="en-US"/>
        </w:rPr>
        <w:t xml:space="preserve">), </w:t>
      </w:r>
      <w:proofErr w:type="gramStart"/>
      <w:r>
        <w:rPr>
          <w:rFonts w:ascii="Times" w:hAnsi="Times" w:cs="Times"/>
          <w:sz w:val="26"/>
          <w:szCs w:val="26"/>
          <w:lang w:val="en-US"/>
        </w:rPr>
        <w:t>and .</w:t>
      </w:r>
      <w:proofErr w:type="gramEnd"/>
      <w:r>
        <w:rPr>
          <w:rFonts w:ascii="Times" w:hAnsi="Times" w:cs="Times"/>
          <w:sz w:val="26"/>
          <w:szCs w:val="26"/>
          <w:lang w:val="en-US"/>
        </w:rPr>
        <w:t xml:space="preserve"> (</w:t>
      </w:r>
      <w:proofErr w:type="gramStart"/>
      <w:r>
        <w:rPr>
          <w:rFonts w:ascii="Times" w:hAnsi="Times" w:cs="Times"/>
          <w:sz w:val="26"/>
          <w:szCs w:val="26"/>
          <w:lang w:val="en-US"/>
        </w:rPr>
        <w:t>join</w:t>
      </w:r>
      <w:proofErr w:type="gramEnd"/>
      <w:r>
        <w:rPr>
          <w:rFonts w:ascii="Times" w:hAnsi="Times" w:cs="Times"/>
          <w:sz w:val="26"/>
          <w:szCs w:val="26"/>
          <w:lang w:val="en-US"/>
        </w:rPr>
        <w:t>). SQL supports simple operands such as +, -, x, ÷ and set operations such as union, intersection, difference etc. That gives us enough flexibility to transform the Alloy predicates into SQL procedures</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use the tag symbol (’) for describing a state transition. For example, student s is the pre-condition, and s’ is the post-condition.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predicate enroll a student to a course. PUT HERE PREDICATE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database terms, we create a procedure perform an Insert query as the following. PUT HERE SQL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Similarly to Predicates, Facts are also written in algebraic form.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fact checks that all grades at </w:t>
      </w:r>
      <w:proofErr w:type="spellStart"/>
      <w:r>
        <w:rPr>
          <w:rFonts w:ascii="Times" w:hAnsi="Times" w:cs="Times"/>
          <w:sz w:val="26"/>
          <w:szCs w:val="26"/>
          <w:lang w:val="en-US"/>
        </w:rPr>
        <w:t>at</w:t>
      </w:r>
      <w:proofErr w:type="spellEnd"/>
      <w:r>
        <w:rPr>
          <w:rFonts w:ascii="Times" w:hAnsi="Times" w:cs="Times"/>
          <w:sz w:val="26"/>
          <w:szCs w:val="26"/>
          <w:lang w:val="en-US"/>
        </w:rPr>
        <w:t xml:space="preserve"> least 5.5. PUT HERE PREDICATE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Also in this case, we create a procedure that verifies this condition. PUT HERE SQL CODE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Those procedures are automatically called when there are modifications in the database. In case of a failure to match the condition, the changed that made will not be committed and the database will be reverted to its valid state (all actions are transactional).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5.2 Architecture Overview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consists of 7 main modules: </w:t>
      </w:r>
    </w:p>
    <w:p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Syntax Validator: Forgery checks the input using Alloy API. A failure throws an exception, and  stops the execution.  </w:t>
      </w:r>
    </w:p>
    <w:p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Parser and Mappers: Forgery parses the Alloy syntax and generates ASTs (Abstract Syntax Trees). Those ASTs are flattened to a simpler map structures for later processing.  </w:t>
      </w:r>
    </w:p>
    <w:p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Tables Generator: Creating SQL tables including keys, relations and uniqueness constraints.  </w:t>
      </w:r>
    </w:p>
    <w:p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Procedures Generator for Facts and Cardinalities: Creating SQL procedures for verifying the specified invariants and cardinalities.  </w:t>
      </w:r>
    </w:p>
    <w:p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Procedures Generator for Predicates: Creating SQL procedures for systemic operations according to the specifications.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w:t>
      </w:r>
      <w:proofErr w:type="gramStart"/>
      <w:r>
        <w:rPr>
          <w:rFonts w:ascii="Times" w:hAnsi="Times" w:cs="Times"/>
          <w:sz w:val="26"/>
          <w:szCs w:val="26"/>
          <w:lang w:val="en-US"/>
        </w:rPr>
        <w:t>FORGERY OVERVIEW 13 6.</w:t>
      </w:r>
      <w:proofErr w:type="gramEnd"/>
      <w:r>
        <w:rPr>
          <w:rFonts w:ascii="Times" w:hAnsi="Times" w:cs="Times"/>
          <w:sz w:val="26"/>
          <w:szCs w:val="26"/>
          <w:lang w:val="en-US"/>
        </w:rPr>
        <w:t xml:space="preserve"> Traces Generator: Reverse engineering for Alloy traces, used for the Validator.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7. Validator: replicating the operations that made in Alloy for finding models and comparing data to validate </w:t>
      </w:r>
      <w:proofErr w:type="spellStart"/>
      <w:r>
        <w:rPr>
          <w:rFonts w:ascii="Times" w:hAnsi="Times" w:cs="Times"/>
          <w:sz w:val="26"/>
          <w:szCs w:val="26"/>
          <w:lang w:val="en-US"/>
        </w:rPr>
        <w:t>behavioural</w:t>
      </w:r>
      <w:proofErr w:type="spellEnd"/>
      <w:r>
        <w:rPr>
          <w:rFonts w:ascii="Times" w:hAnsi="Times" w:cs="Times"/>
          <w:sz w:val="26"/>
          <w:szCs w:val="26"/>
          <w:lang w:val="en-US"/>
        </w:rPr>
        <w:t xml:space="preserve"> similarities.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14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5.1: Forgery architecture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implemented Forgery using Rascal. We chose Rascal due to its powerful DSL and AST (Abstract Syntax Trees) tools. We used a standard SQL language. Therefore, any arbitrary database system can be used. We used MySQL as it has large community. In this overview we will introduce the main points of how Forgery transform Alloy into SQL, and vital explanation for SQL.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5.3 Alchemy Comparison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Although related papers will be presented in a different chapter, there is a unique paper called Alchemy [?] that we have studied and due to overlapping research we will present it here. Similarly to Forgery, Alchemy compiles Alloy specifications into database implementation. We will discuss about the main differences here.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First, Alchemy generates a synthesizing API as a filtering layer that communicates with the database. In other words, the data validity can be guaranteed only when using this API. In contrast, Forgery </w:t>
      </w:r>
      <w:proofErr w:type="spellStart"/>
      <w:r>
        <w:rPr>
          <w:rFonts w:ascii="Times" w:hAnsi="Times" w:cs="Times"/>
          <w:sz w:val="26"/>
          <w:szCs w:val="26"/>
          <w:lang w:val="en-US"/>
        </w:rPr>
        <w:t>gener</w:t>
      </w:r>
      <w:proofErr w:type="spellEnd"/>
      <w:r>
        <w:rPr>
          <w:rFonts w:ascii="Times" w:hAnsi="Times" w:cs="Times"/>
          <w:sz w:val="26"/>
          <w:szCs w:val="26"/>
          <w:lang w:val="en-US"/>
        </w:rPr>
        <w:t xml:space="preserve">- </w:t>
      </w:r>
      <w:proofErr w:type="spellStart"/>
      <w:r>
        <w:rPr>
          <w:rFonts w:ascii="Times" w:hAnsi="Times" w:cs="Times"/>
          <w:sz w:val="26"/>
          <w:szCs w:val="26"/>
          <w:lang w:val="en-US"/>
        </w:rPr>
        <w:t>ates</w:t>
      </w:r>
      <w:proofErr w:type="spellEnd"/>
      <w:r>
        <w:rPr>
          <w:rFonts w:ascii="Times" w:hAnsi="Times" w:cs="Times"/>
          <w:sz w:val="26"/>
          <w:szCs w:val="26"/>
          <w:lang w:val="en-US"/>
        </w:rPr>
        <w:t xml:space="preserve"> a SQL system, the constraints are in the tables and the database level, hence it is more robust - the validity occurs on the data storing level. Also, SQL language is usually more familiar for technical people. And therefore, it may give a communication advantage.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Secondly, as introduced before, Alloy supports assertions for checking the model. Using the powerful Analyzer we able to detect mistakes in our specifications. </w:t>
      </w:r>
      <w:proofErr w:type="gramStart"/>
      <w:r>
        <w:rPr>
          <w:rFonts w:ascii="Times" w:hAnsi="Times" w:cs="Times"/>
          <w:sz w:val="26"/>
          <w:szCs w:val="26"/>
          <w:lang w:val="en-US"/>
        </w:rPr>
        <w:t>Forgery supports assertions and even use</w:t>
      </w:r>
      <w:proofErr w:type="gramEnd"/>
      <w:r>
        <w:rPr>
          <w:rFonts w:ascii="Times" w:hAnsi="Times" w:cs="Times"/>
          <w:sz w:val="26"/>
          <w:szCs w:val="26"/>
          <w:lang w:val="en-US"/>
        </w:rPr>
        <w:t xml:space="preserve"> their traces for evaluation. Alchemy introduced a shortcut to create predicates. However, those predicates specifications might be in contradiction to invariants. They added an auto-repair functionality that </w:t>
      </w:r>
      <w:proofErr w:type="gramStart"/>
      <w:r>
        <w:rPr>
          <w:rFonts w:ascii="Times" w:hAnsi="Times" w:cs="Times"/>
          <w:sz w:val="26"/>
          <w:szCs w:val="26"/>
          <w:lang w:val="en-US"/>
        </w:rPr>
        <w:t>fix</w:t>
      </w:r>
      <w:proofErr w:type="gramEnd"/>
      <w:r>
        <w:rPr>
          <w:rFonts w:ascii="Times" w:hAnsi="Times" w:cs="Times"/>
          <w:sz w:val="26"/>
          <w:szCs w:val="26"/>
          <w:lang w:val="en-US"/>
        </w:rPr>
        <w:t xml:space="preserve"> the data in case it is in conflict. However, the since the specifications are invalid by the nature of Alloy. The assertions and the analyzer cannot be used. Alchemy does not have evaluation method.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Thirdly, Alchemy does not generate command options to insert or delete atoms. By default, Forgery creates such procedures (With an option to create them manually).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15 </w:t>
      </w:r>
      <w:r>
        <w:rPr>
          <w:rFonts w:ascii="Times" w:hAnsi="Times" w:cs="Times"/>
          <w:sz w:val="38"/>
          <w:szCs w:val="38"/>
          <w:lang w:val="en-US"/>
        </w:rPr>
        <w:t xml:space="preserve">5.4 Scheme Generation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section we will discuss about how forgery generates the database scheme; including tables, fields etc. We will use the similar example as described in the overview with additional functionality and we will dive deeper into details.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example describes a homework submission and grading system. Student’s work may be submitted in pairs or individually. The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stores the grade for each student on each submission. The system has some constraints and actions like enrolling students and so on, which we will not be discussed in this overview.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sig Grade {} sig Student {} sig Course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, work: roster −&gt; lone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lone Grade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Alloy uses signatures (e.g. Submission) to describe a data model [</w:t>
      </w:r>
      <w:proofErr w:type="gramStart"/>
      <w:r>
        <w:rPr>
          <w:rFonts w:ascii="Times" w:hAnsi="Times" w:cs="Times"/>
          <w:sz w:val="26"/>
          <w:szCs w:val="26"/>
          <w:lang w:val="en-US"/>
        </w:rPr>
        <w:t>?,</w:t>
      </w:r>
      <w:proofErr w:type="gramEnd"/>
      <w:r>
        <w:rPr>
          <w:rFonts w:ascii="Times" w:hAnsi="Times" w:cs="Times"/>
          <w:sz w:val="26"/>
          <w:szCs w:val="26"/>
          <w:lang w:val="en-US"/>
        </w:rPr>
        <w:t xml:space="preserve"> p. 30]. Every signature defines the data type, and consists set of atoms drawn from that type. Atoms are elements that are created based on the system user’s inputs. Forgery allows atoms to be created only within those signatures.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addition, a signature can define fields (e.g. in Course). A field describes a relation between different types of Signatures. Basically, it is a set of </w:t>
      </w:r>
      <w:proofErr w:type="gramStart"/>
      <w:r>
        <w:rPr>
          <w:rFonts w:ascii="Times" w:hAnsi="Times" w:cs="Times"/>
          <w:sz w:val="26"/>
          <w:szCs w:val="26"/>
          <w:lang w:val="en-US"/>
        </w:rPr>
        <w:t>tuples which</w:t>
      </w:r>
      <w:proofErr w:type="gramEnd"/>
      <w:r>
        <w:rPr>
          <w:rFonts w:ascii="Times" w:hAnsi="Times" w:cs="Times"/>
          <w:sz w:val="26"/>
          <w:szCs w:val="26"/>
          <w:lang w:val="en-US"/>
        </w:rPr>
        <w:t xml:space="preserve"> consists different types of data. Such a relation can be unary or binary. </w:t>
      </w:r>
      <w:proofErr w:type="gramStart"/>
      <w:r>
        <w:rPr>
          <w:rFonts w:ascii="Times" w:hAnsi="Times" w:cs="Times"/>
          <w:sz w:val="26"/>
          <w:szCs w:val="26"/>
          <w:lang w:val="en-US"/>
        </w:rPr>
        <w:t>E.g. roster and work respectively.</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16 </w:t>
      </w:r>
      <w:r>
        <w:rPr>
          <w:rFonts w:ascii="Times" w:hAnsi="Times" w:cs="Times"/>
          <w:sz w:val="32"/>
          <w:szCs w:val="32"/>
          <w:lang w:val="en-US"/>
        </w:rPr>
        <w:t xml:space="preserve">5.4.1 Atoms Tables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signatures Student, Submission, Grade and Course are sets of atoms: Student = {</w:t>
      </w:r>
      <w:proofErr w:type="spellStart"/>
      <w:r>
        <w:rPr>
          <w:rFonts w:ascii="Times" w:hAnsi="Times" w:cs="Times"/>
          <w:sz w:val="26"/>
          <w:szCs w:val="26"/>
          <w:lang w:val="en-US"/>
        </w:rPr>
        <w:t>Guy</w:t>
      </w:r>
      <w:proofErr w:type="gramStart"/>
      <w:r>
        <w:rPr>
          <w:rFonts w:ascii="Times" w:hAnsi="Times" w:cs="Times"/>
          <w:sz w:val="26"/>
          <w:szCs w:val="26"/>
          <w:lang w:val="en-US"/>
        </w:rPr>
        <w:t>,Tijs,Jouke</w:t>
      </w:r>
      <w:proofErr w:type="spellEnd"/>
      <w:proofErr w:type="gramEnd"/>
      <w:r>
        <w:rPr>
          <w:rFonts w:ascii="Times" w:hAnsi="Times" w:cs="Times"/>
          <w:sz w:val="26"/>
          <w:szCs w:val="26"/>
          <w:lang w:val="en-US"/>
        </w:rPr>
        <w:t>..} Submission = {homework, project</w:t>
      </w:r>
      <w:proofErr w:type="gramStart"/>
      <w:r>
        <w:rPr>
          <w:rFonts w:ascii="Times" w:hAnsi="Times" w:cs="Times"/>
          <w:sz w:val="26"/>
          <w:szCs w:val="26"/>
          <w:lang w:val="en-US"/>
        </w:rPr>
        <w:t>..</w:t>
      </w:r>
      <w:proofErr w:type="gramEnd"/>
      <w:r>
        <w:rPr>
          <w:rFonts w:ascii="Times" w:hAnsi="Times" w:cs="Times"/>
          <w:sz w:val="26"/>
          <w:szCs w:val="26"/>
          <w:lang w:val="en-US"/>
        </w:rPr>
        <w:t>} Grade = {5.5, 8</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Course = {Construction</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each signature, atoms table is created. Every table has two fields: id and value. The id field is a primary key for identifying the atom, and value is the input data. Chosen types: </w:t>
      </w:r>
      <w:proofErr w:type="spellStart"/>
      <w:r>
        <w:rPr>
          <w:rFonts w:ascii="Times" w:hAnsi="Times" w:cs="Times"/>
          <w:sz w:val="26"/>
          <w:szCs w:val="26"/>
          <w:lang w:val="en-US"/>
        </w:rPr>
        <w:t>Int</w:t>
      </w:r>
      <w:proofErr w:type="spellEnd"/>
      <w:r>
        <w:rPr>
          <w:rFonts w:ascii="Times" w:hAnsi="Times" w:cs="Times"/>
          <w:sz w:val="26"/>
          <w:szCs w:val="26"/>
          <w:lang w:val="en-US"/>
        </w:rPr>
        <w:t xml:space="preserve"> for id as it is always an integer, and </w:t>
      </w:r>
      <w:proofErr w:type="spellStart"/>
      <w:r>
        <w:rPr>
          <w:rFonts w:ascii="Times" w:hAnsi="Times" w:cs="Times"/>
          <w:sz w:val="26"/>
          <w:szCs w:val="26"/>
          <w:lang w:val="en-US"/>
        </w:rPr>
        <w:t>Varchar</w:t>
      </w:r>
      <w:proofErr w:type="spellEnd"/>
      <w:r>
        <w:rPr>
          <w:rFonts w:ascii="Times" w:hAnsi="Times" w:cs="Times"/>
          <w:sz w:val="26"/>
          <w:szCs w:val="26"/>
          <w:lang w:val="en-US"/>
        </w:rPr>
        <w:t xml:space="preserve"> for value so it can contain any type of input (strings, numbers etc).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5.2: Generated tables for Signatures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17 </w:t>
      </w:r>
      <w:r>
        <w:rPr>
          <w:rFonts w:ascii="Times" w:hAnsi="Times" w:cs="Times"/>
          <w:sz w:val="32"/>
          <w:szCs w:val="32"/>
          <w:lang w:val="en-US"/>
        </w:rPr>
        <w:t xml:space="preserve">5.4.2 Fields Relations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signature Course defines the following relations: roster (enrolled students), work and </w:t>
      </w:r>
      <w:proofErr w:type="spellStart"/>
      <w:r>
        <w:rPr>
          <w:rFonts w:ascii="Times" w:hAnsi="Times" w:cs="Times"/>
          <w:sz w:val="26"/>
          <w:szCs w:val="26"/>
          <w:lang w:val="en-US"/>
        </w:rPr>
        <w:t>gradebook</w:t>
      </w:r>
      <w:proofErr w:type="spellEnd"/>
      <w:proofErr w:type="gramStart"/>
      <w:r>
        <w:rPr>
          <w:rFonts w:ascii="Times" w:hAnsi="Times" w:cs="Times"/>
          <w:sz w:val="26"/>
          <w:szCs w:val="26"/>
          <w:lang w:val="en-US"/>
        </w:rPr>
        <w:t>. </w:t>
      </w:r>
      <w:proofErr w:type="gramEnd"/>
      <w:r>
        <w:rPr>
          <w:rFonts w:ascii="Times" w:hAnsi="Times" w:cs="Times"/>
          <w:sz w:val="26"/>
          <w:szCs w:val="26"/>
          <w:lang w:val="en-US"/>
        </w:rPr>
        <w:t xml:space="preserve">roster = {&lt; Construction, Guy &gt;, &lt; Construction, T </w:t>
      </w:r>
      <w:proofErr w:type="spellStart"/>
      <w:r>
        <w:rPr>
          <w:rFonts w:ascii="Times" w:hAnsi="Times" w:cs="Times"/>
          <w:sz w:val="26"/>
          <w:szCs w:val="26"/>
          <w:lang w:val="en-US"/>
        </w:rPr>
        <w:t>ijs</w:t>
      </w:r>
      <w:proofErr w:type="spellEnd"/>
      <w:r>
        <w:rPr>
          <w:rFonts w:ascii="Times" w:hAnsi="Times" w:cs="Times"/>
          <w:sz w:val="26"/>
          <w:szCs w:val="26"/>
          <w:lang w:val="en-US"/>
        </w:rPr>
        <w:t xml:space="preserve"> &gt; ..} </w:t>
      </w:r>
      <w:proofErr w:type="gramStart"/>
      <w:r>
        <w:rPr>
          <w:rFonts w:ascii="Times" w:hAnsi="Times" w:cs="Times"/>
          <w:sz w:val="26"/>
          <w:szCs w:val="26"/>
          <w:lang w:val="en-US"/>
        </w:rPr>
        <w:t>work</w:t>
      </w:r>
      <w:proofErr w:type="gramEnd"/>
      <w:r>
        <w:rPr>
          <w:rFonts w:ascii="Times" w:hAnsi="Times" w:cs="Times"/>
          <w:sz w:val="26"/>
          <w:szCs w:val="26"/>
          <w:lang w:val="en-US"/>
        </w:rPr>
        <w:t xml:space="preserve"> = {&lt; Construction, Guy, hwk1 &gt;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gradebook</w:t>
      </w:r>
      <w:proofErr w:type="spellEnd"/>
      <w:proofErr w:type="gramEnd"/>
      <w:r>
        <w:rPr>
          <w:rFonts w:ascii="Times" w:hAnsi="Times" w:cs="Times"/>
          <w:sz w:val="26"/>
          <w:szCs w:val="26"/>
          <w:lang w:val="en-US"/>
        </w:rPr>
        <w:t xml:space="preserve"> = {&lt; Construction, Guy, homework, 8 &gt;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every relation, a junction table is created. It describes the relationship between the different multiple relations and the atoms. Every table contains the ids of the atoms that the relation describes. The table name is based on the relation name (right side before the colon sign :). Relation can be unary or binary. Binary relation is expressed by the tuple sign </w:t>
      </w:r>
      <w:r>
        <w:rPr>
          <w:rFonts w:ascii="Times New Roman" w:hAnsi="Times New Roman" w:cs="Times New Roman"/>
          <w:sz w:val="26"/>
          <w:szCs w:val="26"/>
          <w:lang w:val="en-US"/>
        </w:rPr>
        <w:t>→</w:t>
      </w: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Moreover, Forgery adds SQL Foreign Keys that links between the tables. They are naturally extracted from the Alloy semantics. It </w:t>
      </w:r>
      <w:proofErr w:type="gramStart"/>
      <w:r>
        <w:rPr>
          <w:rFonts w:ascii="Times" w:hAnsi="Times" w:cs="Times"/>
          <w:sz w:val="26"/>
          <w:szCs w:val="26"/>
          <w:lang w:val="en-US"/>
        </w:rPr>
        <w:t>guarantee</w:t>
      </w:r>
      <w:proofErr w:type="gramEnd"/>
      <w:r>
        <w:rPr>
          <w:rFonts w:ascii="Times" w:hAnsi="Times" w:cs="Times"/>
          <w:sz w:val="26"/>
          <w:szCs w:val="26"/>
          <w:lang w:val="en-US"/>
        </w:rPr>
        <w:t xml:space="preserve"> that every junction table will contain valid data that points to existing atoms.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When a relation points to </w:t>
      </w:r>
      <w:proofErr w:type="gramStart"/>
      <w:r>
        <w:rPr>
          <w:rFonts w:ascii="Times" w:hAnsi="Times" w:cs="Times"/>
          <w:sz w:val="26"/>
          <w:szCs w:val="26"/>
          <w:lang w:val="en-US"/>
        </w:rPr>
        <w:t>a another</w:t>
      </w:r>
      <w:proofErr w:type="gramEnd"/>
      <w:r>
        <w:rPr>
          <w:rFonts w:ascii="Times" w:hAnsi="Times" w:cs="Times"/>
          <w:sz w:val="26"/>
          <w:szCs w:val="26"/>
          <w:lang w:val="en-US"/>
        </w:rPr>
        <w:t xml:space="preserve"> relation, Forgery extracts the atomic type. Which means, in other words, Forgery flattens all the relations so the tables will contain pointers to atomic tables only, and this way, the relationships between the tables would be simpler. It adds data redundancy but it makes the algorithm much more simpler.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5.3: Generated tables for Relations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18 </w:t>
      </w:r>
      <w:r>
        <w:rPr>
          <w:rFonts w:ascii="Times" w:hAnsi="Times" w:cs="Times"/>
          <w:sz w:val="32"/>
          <w:szCs w:val="32"/>
          <w:lang w:val="en-US"/>
        </w:rPr>
        <w:t xml:space="preserve">5.4.3 Cardinalities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syntax supports multiple quantifiers to describe constraints on the data model: lone (at most one atom), some (at least one atom) and one (single atom). Forgery uses two techniques to implement those constraints: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Adding Unique Indexes for tables: the shared condition of lone, one and set is that the table must not contain more than one similar element. Adding Unique Index guarantee this condition (although only partially/weaker condition for one).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Creating Stored Procedures: one and some cardinalities cannot be fully implemented by applying structural constraints into the SQL table itself. Therefore, we create a SQL procedure instead </w:t>
      </w:r>
      <w:proofErr w:type="gramStart"/>
      <w:r>
        <w:rPr>
          <w:rFonts w:ascii="Times" w:hAnsi="Times" w:cs="Times"/>
          <w:sz w:val="26"/>
          <w:szCs w:val="26"/>
          <w:lang w:val="en-US"/>
        </w:rPr>
        <w:t>for each cardinality</w:t>
      </w:r>
      <w:proofErr w:type="gramEnd"/>
      <w:r>
        <w:rPr>
          <w:rFonts w:ascii="Times" w:hAnsi="Times" w:cs="Times"/>
          <w:sz w:val="26"/>
          <w:szCs w:val="26"/>
          <w:lang w:val="en-US"/>
        </w:rPr>
        <w:t xml:space="preserve">. The procedure contains a query that counts the rows and group it based on the cardinality criteria and then compare it to the specified cardinality. Those procedures are automatically called when the data is changed. If any violation occurs, the data will be reverted and error will be shown (transactional action). The cardinality procedures are stored in the database and can be identified with the prefix c_. More about procedures will be explained in the next chapter.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19 </w:t>
      </w:r>
      <w:r>
        <w:rPr>
          <w:rFonts w:ascii="Times" w:hAnsi="Times" w:cs="Times"/>
          <w:sz w:val="32"/>
          <w:szCs w:val="32"/>
          <w:lang w:val="en-US"/>
        </w:rPr>
        <w:t xml:space="preserve">5.4.4 The Algorithm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Let S be a list of signatures, s is a single signature, R is its contained relations, </w:t>
      </w:r>
      <w:proofErr w:type="gramStart"/>
      <w:r>
        <w:rPr>
          <w:rFonts w:ascii="Times" w:hAnsi="Times" w:cs="Times"/>
          <w:sz w:val="26"/>
          <w:szCs w:val="26"/>
          <w:lang w:val="en-US"/>
        </w:rPr>
        <w:t>r</w:t>
      </w:r>
      <w:proofErr w:type="gramEnd"/>
      <w:r>
        <w:rPr>
          <w:rFonts w:ascii="Times" w:hAnsi="Times" w:cs="Times"/>
          <w:sz w:val="26"/>
          <w:szCs w:val="26"/>
          <w:lang w:val="en-US"/>
        </w:rPr>
        <w:t xml:space="preserve"> is a single relation. Algorithm 1 Database scheme mapper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5219700" cy="12700"/>
            <wp:effectExtent l="0" t="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3683000" cy="12700"/>
            <wp:effectExtent l="0" t="0" r="0" b="127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1: 2: 3: 4: 5: 6: 7: 8: 9: </w:t>
      </w:r>
    </w:p>
    <w:p w:rsidR="0055290F" w:rsidRDefault="0055290F" w:rsidP="0055290F">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10: 11: 12: 13: 14: 15: 16: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function</w:t>
      </w:r>
      <w:proofErr w:type="gramEnd"/>
      <w:r>
        <w:rPr>
          <w:rFonts w:ascii="Times" w:hAnsi="Times" w:cs="Times"/>
          <w:sz w:val="26"/>
          <w:szCs w:val="26"/>
          <w:lang w:val="en-US"/>
        </w:rPr>
        <w:t xml:space="preserve"> Create Scheme(S) tables =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for</w:t>
      </w:r>
      <w:proofErr w:type="gramEnd"/>
      <w:r>
        <w:rPr>
          <w:rFonts w:ascii="Times" w:hAnsi="Times" w:cs="Times"/>
          <w:sz w:val="26"/>
          <w:szCs w:val="26"/>
          <w:lang w:val="en-US"/>
        </w:rPr>
        <w:t xml:space="preserve"> each signature s in S do add (s.name : id, value) to tables for each relation r in </w:t>
      </w:r>
      <w:proofErr w:type="spellStart"/>
      <w:r>
        <w:rPr>
          <w:rFonts w:ascii="Times" w:hAnsi="Times" w:cs="Times"/>
          <w:sz w:val="26"/>
          <w:szCs w:val="26"/>
          <w:lang w:val="en-US"/>
        </w:rPr>
        <w:t>s.R</w:t>
      </w:r>
      <w:proofErr w:type="spellEnd"/>
      <w:r>
        <w:rPr>
          <w:rFonts w:ascii="Times" w:hAnsi="Times" w:cs="Times"/>
          <w:sz w:val="26"/>
          <w:szCs w:val="26"/>
          <w:lang w:val="en-US"/>
        </w:rPr>
        <w:t xml:space="preserve"> do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fields</w:t>
      </w:r>
      <w:proofErr w:type="gramEnd"/>
      <w:r>
        <w:rPr>
          <w:rFonts w:ascii="Times" w:hAnsi="Times" w:cs="Times"/>
          <w:sz w:val="26"/>
          <w:szCs w:val="26"/>
          <w:lang w:val="en-US"/>
        </w:rPr>
        <w:t xml:space="preserve"> = {} add </w:t>
      </w:r>
      <w:proofErr w:type="spellStart"/>
      <w:r>
        <w:rPr>
          <w:rFonts w:ascii="Times" w:hAnsi="Times" w:cs="Times"/>
          <w:sz w:val="26"/>
          <w:szCs w:val="26"/>
          <w:lang w:val="en-US"/>
        </w:rPr>
        <w:t>s.name.‘_</w:t>
      </w:r>
      <w:proofErr w:type="gramStart"/>
      <w:r>
        <w:rPr>
          <w:rFonts w:ascii="Times" w:hAnsi="Times" w:cs="Times"/>
          <w:sz w:val="26"/>
          <w:szCs w:val="26"/>
          <w:lang w:val="en-US"/>
        </w:rPr>
        <w:t>id</w:t>
      </w:r>
      <w:proofErr w:type="spellEnd"/>
      <w:r>
        <w:rPr>
          <w:rFonts w:ascii="Times" w:hAnsi="Times" w:cs="Times"/>
          <w:sz w:val="26"/>
          <w:szCs w:val="26"/>
          <w:lang w:val="en-US"/>
        </w:rPr>
        <w:t>‘</w:t>
      </w:r>
      <w:proofErr w:type="gramEnd"/>
      <w:r>
        <w:rPr>
          <w:rFonts w:ascii="Times" w:hAnsi="Times" w:cs="Times"/>
          <w:sz w:val="26"/>
          <w:szCs w:val="26"/>
          <w:lang w:val="en-US"/>
        </w:rPr>
        <w:t xml:space="preserve"> to fields add Atomic fields (r.op1, tables, S) to fields if </w:t>
      </w:r>
      <w:proofErr w:type="spellStart"/>
      <w:r>
        <w:rPr>
          <w:rFonts w:ascii="Times" w:hAnsi="Times" w:cs="Times"/>
          <w:sz w:val="26"/>
          <w:szCs w:val="26"/>
          <w:lang w:val="en-US"/>
        </w:rPr>
        <w:t>r.type</w:t>
      </w:r>
      <w:proofErr w:type="spellEnd"/>
      <w:r>
        <w:rPr>
          <w:rFonts w:ascii="Times" w:hAnsi="Times" w:cs="Times"/>
          <w:sz w:val="26"/>
          <w:szCs w:val="26"/>
          <w:lang w:val="en-US"/>
        </w:rPr>
        <w:t xml:space="preserve"> is Binary then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add</w:t>
      </w:r>
      <w:proofErr w:type="gramEnd"/>
      <w:r>
        <w:rPr>
          <w:rFonts w:ascii="Times" w:hAnsi="Times" w:cs="Times"/>
          <w:sz w:val="26"/>
          <w:szCs w:val="26"/>
          <w:lang w:val="en-US"/>
        </w:rPr>
        <w:t xml:space="preserve"> Atomic fields (r.op2, tables, S) to fields end if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add</w:t>
      </w:r>
      <w:proofErr w:type="gramEnd"/>
      <w:r>
        <w:rPr>
          <w:rFonts w:ascii="Times" w:hAnsi="Times" w:cs="Times"/>
          <w:sz w:val="26"/>
          <w:szCs w:val="26"/>
          <w:lang w:val="en-US"/>
        </w:rPr>
        <w:t xml:space="preserve"> (r.name : f </w:t>
      </w:r>
      <w:proofErr w:type="spellStart"/>
      <w:r>
        <w:rPr>
          <w:rFonts w:ascii="Times" w:hAnsi="Times" w:cs="Times"/>
          <w:sz w:val="26"/>
          <w:szCs w:val="26"/>
          <w:lang w:val="en-US"/>
        </w:rPr>
        <w:t>ields</w:t>
      </w:r>
      <w:proofErr w:type="spellEnd"/>
      <w:r>
        <w:rPr>
          <w:rFonts w:ascii="Times" w:hAnsi="Times" w:cs="Times"/>
          <w:sz w:val="26"/>
          <w:szCs w:val="26"/>
          <w:lang w:val="en-US"/>
        </w:rPr>
        <w:t xml:space="preserve">) to tables end for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end</w:t>
      </w:r>
      <w:proofErr w:type="gramEnd"/>
      <w:r>
        <w:rPr>
          <w:rFonts w:ascii="Times" w:hAnsi="Times" w:cs="Times"/>
          <w:sz w:val="26"/>
          <w:szCs w:val="26"/>
          <w:lang w:val="en-US"/>
        </w:rPr>
        <w:t xml:space="preserve"> for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return</w:t>
      </w:r>
      <w:proofErr w:type="gramEnd"/>
      <w:r>
        <w:rPr>
          <w:rFonts w:ascii="Times" w:hAnsi="Times" w:cs="Times"/>
          <w:sz w:val="26"/>
          <w:szCs w:val="26"/>
          <w:lang w:val="en-US"/>
        </w:rPr>
        <w:t xml:space="preserve"> tables end function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Lucida Sans Unicode" w:hAnsi="Lucida Sans Unicode" w:cs="Lucida Sans Unicode"/>
          <w:sz w:val="26"/>
          <w:szCs w:val="26"/>
          <w:lang w:val="en-US"/>
        </w:rPr>
        <w:t>◃</w:t>
      </w:r>
      <w:r>
        <w:rPr>
          <w:rFonts w:ascii="Times" w:hAnsi="Times" w:cs="Times"/>
          <w:sz w:val="26"/>
          <w:szCs w:val="26"/>
          <w:lang w:val="en-US"/>
        </w:rPr>
        <w:t xml:space="preserve"> map (table name: list of fields)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Lucida Sans Unicode" w:hAnsi="Lucida Sans Unicode" w:cs="Lucida Sans Unicode"/>
          <w:sz w:val="26"/>
          <w:szCs w:val="26"/>
          <w:lang w:val="en-US"/>
        </w:rPr>
        <w:t>◃</w:t>
      </w:r>
      <w:r>
        <w:rPr>
          <w:rFonts w:ascii="Times" w:hAnsi="Times" w:cs="Times"/>
          <w:sz w:val="26"/>
          <w:szCs w:val="26"/>
          <w:lang w:val="en-US"/>
        </w:rPr>
        <w:t xml:space="preserve"> set of table fields with cardinalities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3683000" cy="12700"/>
            <wp:effectExtent l="0" t="0" r="0" b="127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20 Algorithm 2 Returns the most basic fields (Relations to their atoms)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  </w:t>
      </w:r>
      <w:proofErr w:type="spellStart"/>
      <w:r>
        <w:rPr>
          <w:rFonts w:ascii="Times" w:hAnsi="Times" w:cs="Times"/>
          <w:sz w:val="26"/>
          <w:szCs w:val="26"/>
          <w:lang w:val="en-US"/>
        </w:rPr>
        <w:t>functionAtomicFields</w:t>
      </w:r>
      <w:proofErr w:type="spellEnd"/>
      <w:r>
        <w:rPr>
          <w:rFonts w:ascii="Times" w:hAnsi="Times" w:cs="Times"/>
          <w:sz w:val="26"/>
          <w:szCs w:val="26"/>
          <w:lang w:val="en-US"/>
        </w:rPr>
        <w:t>(</w:t>
      </w:r>
      <w:proofErr w:type="spellStart"/>
      <w:r>
        <w:rPr>
          <w:rFonts w:ascii="Times" w:hAnsi="Times" w:cs="Times"/>
          <w:sz w:val="26"/>
          <w:szCs w:val="26"/>
          <w:lang w:val="en-US"/>
        </w:rPr>
        <w:t>r</w:t>
      </w:r>
      <w:proofErr w:type="gramStart"/>
      <w:r>
        <w:rPr>
          <w:rFonts w:ascii="Times" w:hAnsi="Times" w:cs="Times"/>
          <w:sz w:val="26"/>
          <w:szCs w:val="26"/>
          <w:lang w:val="en-US"/>
        </w:rPr>
        <w:t>,tables,S</w:t>
      </w:r>
      <w:proofErr w:type="spellEnd"/>
      <w:proofErr w:type="gramEnd"/>
      <w:r>
        <w:rPr>
          <w:rFonts w:ascii="Times" w:hAnsi="Times" w:cs="Times"/>
          <w:sz w:val="26"/>
          <w:szCs w:val="26"/>
          <w:lang w:val="en-US"/>
        </w:rPr>
        <w:t xml:space="preserve">) </w:t>
      </w:r>
      <w:r>
        <w:rPr>
          <w:rFonts w:ascii="Times" w:hAnsi="Times" w:cs="Times"/>
          <w:lang w:val="en-US"/>
        </w:rPr>
        <w:t>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2:  </w:t>
      </w:r>
      <w:r>
        <w:rPr>
          <w:rFonts w:ascii="Times" w:hAnsi="Times" w:cs="Times"/>
          <w:sz w:val="26"/>
          <w:szCs w:val="26"/>
          <w:lang w:val="en-US"/>
        </w:rPr>
        <w:t xml:space="preserve">if r.name in </w:t>
      </w:r>
      <w:proofErr w:type="spellStart"/>
      <w:r>
        <w:rPr>
          <w:rFonts w:ascii="Times" w:hAnsi="Times" w:cs="Times"/>
          <w:sz w:val="26"/>
          <w:szCs w:val="26"/>
          <w:lang w:val="en-US"/>
        </w:rPr>
        <w:t>S.names</w:t>
      </w:r>
      <w:proofErr w:type="spellEnd"/>
      <w:r>
        <w:rPr>
          <w:rFonts w:ascii="Times" w:hAnsi="Times" w:cs="Times"/>
          <w:sz w:val="26"/>
          <w:szCs w:val="26"/>
          <w:lang w:val="en-US"/>
        </w:rPr>
        <w:t xml:space="preserve"> then </w:t>
      </w:r>
      <w:r>
        <w:rPr>
          <w:rFonts w:ascii="Times" w:hAnsi="Times" w:cs="Times"/>
          <w:lang w:val="en-US"/>
        </w:rPr>
        <w:t>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3:  </w:t>
      </w:r>
      <w:r>
        <w:rPr>
          <w:rFonts w:ascii="Times" w:hAnsi="Times" w:cs="Times"/>
          <w:sz w:val="26"/>
          <w:szCs w:val="26"/>
          <w:lang w:val="en-US"/>
        </w:rPr>
        <w:t xml:space="preserve">return </w:t>
      </w:r>
      <w:proofErr w:type="spellStart"/>
      <w:r>
        <w:rPr>
          <w:rFonts w:ascii="Times" w:hAnsi="Times" w:cs="Times"/>
          <w:sz w:val="26"/>
          <w:szCs w:val="26"/>
          <w:lang w:val="en-US"/>
        </w:rPr>
        <w:t>r.name.‘_</w:t>
      </w:r>
      <w:proofErr w:type="gramStart"/>
      <w:r>
        <w:rPr>
          <w:rFonts w:ascii="Times" w:hAnsi="Times" w:cs="Times"/>
          <w:sz w:val="26"/>
          <w:szCs w:val="26"/>
          <w:lang w:val="en-US"/>
        </w:rPr>
        <w:t>id</w:t>
      </w:r>
      <w:proofErr w:type="spellEnd"/>
      <w:r>
        <w:rPr>
          <w:rFonts w:ascii="Times" w:hAnsi="Times" w:cs="Times"/>
          <w:sz w:val="26"/>
          <w:szCs w:val="26"/>
          <w:lang w:val="en-US"/>
        </w:rPr>
        <w:t>‘</w:t>
      </w:r>
      <w:proofErr w:type="gramEnd"/>
      <w:r>
        <w:rPr>
          <w:rFonts w:ascii="Times" w:hAnsi="Times" w:cs="Times"/>
          <w:sz w:val="26"/>
          <w:szCs w:val="26"/>
          <w:lang w:val="en-US"/>
        </w:rPr>
        <w:t xml:space="preserve"> </w:t>
      </w:r>
      <w:r>
        <w:rPr>
          <w:rFonts w:ascii="Times" w:hAnsi="Times" w:cs="Times"/>
          <w:lang w:val="en-US"/>
        </w:rPr>
        <w:t>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4:  </w:t>
      </w:r>
      <w:r>
        <w:rPr>
          <w:rFonts w:ascii="Times" w:hAnsi="Times" w:cs="Times"/>
          <w:sz w:val="26"/>
          <w:szCs w:val="26"/>
          <w:lang w:val="en-US"/>
        </w:rPr>
        <w:t xml:space="preserve">end if </w:t>
      </w:r>
      <w:r>
        <w:rPr>
          <w:rFonts w:ascii="Times" w:hAnsi="Times" w:cs="Times"/>
          <w:lang w:val="en-US"/>
        </w:rPr>
        <w:t>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5:  </w:t>
      </w:r>
      <w:r>
        <w:rPr>
          <w:rFonts w:ascii="Times" w:hAnsi="Times" w:cs="Times"/>
          <w:sz w:val="26"/>
          <w:szCs w:val="26"/>
          <w:lang w:val="en-US"/>
        </w:rPr>
        <w:t xml:space="preserve">return </w:t>
      </w:r>
      <w:proofErr w:type="gramStart"/>
      <w:r>
        <w:rPr>
          <w:rFonts w:ascii="Times" w:hAnsi="Times" w:cs="Times"/>
          <w:sz w:val="26"/>
          <w:szCs w:val="26"/>
          <w:lang w:val="en-US"/>
        </w:rPr>
        <w:t>tables[</w:t>
      </w:r>
      <w:proofErr w:type="gramEnd"/>
      <w:r>
        <w:rPr>
          <w:rFonts w:ascii="Times" w:hAnsi="Times" w:cs="Times"/>
          <w:sz w:val="26"/>
          <w:szCs w:val="26"/>
          <w:lang w:val="en-US"/>
        </w:rPr>
        <w:t xml:space="preserve">r.name] </w:t>
      </w:r>
      <w:r>
        <w:rPr>
          <w:rFonts w:ascii="Times" w:hAnsi="Times" w:cs="Times"/>
          <w:lang w:val="en-US"/>
        </w:rPr>
        <w:t> </w:t>
      </w:r>
    </w:p>
    <w:p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6:  </w:t>
      </w:r>
      <w:r>
        <w:rPr>
          <w:rFonts w:ascii="Times" w:hAnsi="Times" w:cs="Times"/>
          <w:sz w:val="26"/>
          <w:szCs w:val="26"/>
          <w:lang w:val="en-US"/>
        </w:rPr>
        <w:t xml:space="preserve">end function </w:t>
      </w:r>
      <w:r>
        <w:rPr>
          <w:rFonts w:ascii="Times" w:hAnsi="Times" w:cs="Times"/>
          <w:lang w:val="en-US"/>
        </w:rPr>
        <w: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Algorithm 3 Returns the query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  </w:t>
      </w:r>
      <w:r>
        <w:rPr>
          <w:rFonts w:ascii="Times" w:hAnsi="Times" w:cs="Times"/>
          <w:sz w:val="26"/>
          <w:szCs w:val="26"/>
          <w:lang w:val="en-US"/>
        </w:rPr>
        <w:t xml:space="preserve">function Generate </w:t>
      </w:r>
      <w:proofErr w:type="gramStart"/>
      <w:r>
        <w:rPr>
          <w:rFonts w:ascii="Times" w:hAnsi="Times" w:cs="Times"/>
          <w:sz w:val="26"/>
          <w:szCs w:val="26"/>
          <w:lang w:val="en-US"/>
        </w:rPr>
        <w:t>Query(</w:t>
      </w:r>
      <w:proofErr w:type="gramEnd"/>
      <w:r>
        <w:rPr>
          <w:rFonts w:ascii="Times" w:hAnsi="Times" w:cs="Times"/>
          <w:sz w:val="26"/>
          <w:szCs w:val="26"/>
          <w:lang w:val="en-US"/>
        </w:rPr>
        <w:t xml:space="preserve">tables)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2:  </w:t>
      </w:r>
      <w:r>
        <w:rPr>
          <w:rFonts w:ascii="Times" w:hAnsi="Times" w:cs="Times"/>
          <w:sz w:val="26"/>
          <w:szCs w:val="26"/>
          <w:lang w:val="en-US"/>
        </w:rPr>
        <w:t xml:space="preserve">query = ””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3:  </w:t>
      </w:r>
      <w:r>
        <w:rPr>
          <w:rFonts w:ascii="Times" w:hAnsi="Times" w:cs="Times"/>
          <w:sz w:val="26"/>
          <w:szCs w:val="26"/>
          <w:lang w:val="en-US"/>
        </w:rPr>
        <w:t xml:space="preserve">for table in tables do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4:  </w:t>
      </w:r>
      <w:r>
        <w:rPr>
          <w:rFonts w:ascii="Times" w:hAnsi="Times" w:cs="Times"/>
          <w:sz w:val="26"/>
          <w:szCs w:val="26"/>
          <w:lang w:val="en-US"/>
        </w:rPr>
        <w:t xml:space="preserve">add SQL Statement ("Create Table", table.name)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5:  </w:t>
      </w:r>
      <w:r>
        <w:rPr>
          <w:rFonts w:ascii="Times" w:hAnsi="Times" w:cs="Times"/>
          <w:sz w:val="26"/>
          <w:szCs w:val="26"/>
          <w:lang w:val="en-US"/>
        </w:rPr>
        <w:t xml:space="preserve">for field in </w:t>
      </w:r>
      <w:proofErr w:type="gramStart"/>
      <w:r>
        <w:rPr>
          <w:rFonts w:ascii="Times" w:hAnsi="Times" w:cs="Times"/>
          <w:sz w:val="26"/>
          <w:szCs w:val="26"/>
          <w:lang w:val="en-US"/>
        </w:rPr>
        <w:t>tables[</w:t>
      </w:r>
      <w:proofErr w:type="gramEnd"/>
      <w:r>
        <w:rPr>
          <w:rFonts w:ascii="Times" w:hAnsi="Times" w:cs="Times"/>
          <w:sz w:val="26"/>
          <w:szCs w:val="26"/>
          <w:lang w:val="en-US"/>
        </w:rPr>
        <w:t xml:space="preserve">table] do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6:  </w:t>
      </w:r>
      <w:r>
        <w:rPr>
          <w:rFonts w:ascii="Times" w:hAnsi="Times" w:cs="Times"/>
          <w:sz w:val="26"/>
          <w:szCs w:val="26"/>
          <w:lang w:val="en-US"/>
        </w:rPr>
        <w:t xml:space="preserve">add SQL Statement ("Create Column", field.name)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7:  </w:t>
      </w:r>
      <w:r>
        <w:rPr>
          <w:rFonts w:ascii="Times" w:hAnsi="Times" w:cs="Times"/>
          <w:sz w:val="26"/>
          <w:szCs w:val="26"/>
          <w:lang w:val="en-US"/>
        </w:rPr>
        <w:t xml:space="preserve">add SQL Statement ("Foreign Key", field.name)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8:  </w:t>
      </w:r>
      <w:r>
        <w:rPr>
          <w:rFonts w:ascii="Times" w:hAnsi="Times" w:cs="Times"/>
          <w:sz w:val="26"/>
          <w:szCs w:val="26"/>
          <w:lang w:val="en-US"/>
        </w:rPr>
        <w:t xml:space="preserve">if </w:t>
      </w:r>
      <w:proofErr w:type="spellStart"/>
      <w:r>
        <w:rPr>
          <w:rFonts w:ascii="Times" w:hAnsi="Times" w:cs="Times"/>
          <w:sz w:val="26"/>
          <w:szCs w:val="26"/>
          <w:lang w:val="en-US"/>
        </w:rPr>
        <w:t>field.cardinality</w:t>
      </w:r>
      <w:proofErr w:type="spellEnd"/>
      <w:r>
        <w:rPr>
          <w:rFonts w:ascii="Times" w:hAnsi="Times" w:cs="Times"/>
          <w:sz w:val="26"/>
          <w:szCs w:val="26"/>
          <w:lang w:val="en-US"/>
        </w:rPr>
        <w:t xml:space="preserve"> is lone or one or set then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9:  </w:t>
      </w:r>
      <w:r>
        <w:rPr>
          <w:rFonts w:ascii="Times" w:hAnsi="Times" w:cs="Times"/>
          <w:sz w:val="26"/>
          <w:szCs w:val="26"/>
          <w:lang w:val="en-US"/>
        </w:rPr>
        <w:t xml:space="preserve">add SQL Statement ("Create Unique Index", fields)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10:  </w:t>
      </w:r>
      <w:r>
        <w:rPr>
          <w:rFonts w:ascii="Times" w:hAnsi="Times" w:cs="Times"/>
          <w:sz w:val="26"/>
          <w:szCs w:val="26"/>
          <w:lang w:val="en-US"/>
        </w:rPr>
        <w:t xml:space="preserve">end if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11:  </w:t>
      </w:r>
      <w:r>
        <w:rPr>
          <w:rFonts w:ascii="Times" w:hAnsi="Times" w:cs="Times"/>
          <w:sz w:val="26"/>
          <w:szCs w:val="26"/>
          <w:lang w:val="en-US"/>
        </w:rPr>
        <w:t xml:space="preserve">if </w:t>
      </w:r>
      <w:proofErr w:type="spellStart"/>
      <w:r>
        <w:rPr>
          <w:rFonts w:ascii="Times" w:hAnsi="Times" w:cs="Times"/>
          <w:sz w:val="26"/>
          <w:szCs w:val="26"/>
          <w:lang w:val="en-US"/>
        </w:rPr>
        <w:t>field.cardinality</w:t>
      </w:r>
      <w:proofErr w:type="spellEnd"/>
      <w:r>
        <w:rPr>
          <w:rFonts w:ascii="Times" w:hAnsi="Times" w:cs="Times"/>
          <w:sz w:val="26"/>
          <w:szCs w:val="26"/>
          <w:lang w:val="en-US"/>
        </w:rPr>
        <w:t xml:space="preserve"> is some or one then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12:  </w:t>
      </w:r>
      <w:r>
        <w:rPr>
          <w:rFonts w:ascii="Times" w:hAnsi="Times" w:cs="Times"/>
          <w:sz w:val="26"/>
          <w:szCs w:val="26"/>
          <w:lang w:val="en-US"/>
        </w:rPr>
        <w:t xml:space="preserve">add SQL Statement ("Create Cardinality Procedure", fields)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13:  </w:t>
      </w:r>
      <w:r>
        <w:rPr>
          <w:rFonts w:ascii="Times" w:hAnsi="Times" w:cs="Times"/>
          <w:sz w:val="26"/>
          <w:szCs w:val="26"/>
          <w:lang w:val="en-US"/>
        </w:rPr>
        <w:t xml:space="preserve">end if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14:  </w:t>
      </w:r>
      <w:r>
        <w:rPr>
          <w:rFonts w:ascii="Times" w:hAnsi="Times" w:cs="Times"/>
          <w:sz w:val="26"/>
          <w:szCs w:val="26"/>
          <w:lang w:val="en-US"/>
        </w:rPr>
        <w:t xml:space="preserve">end for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15:  </w:t>
      </w:r>
      <w:r>
        <w:rPr>
          <w:rFonts w:ascii="Times" w:hAnsi="Times" w:cs="Times"/>
          <w:sz w:val="26"/>
          <w:szCs w:val="26"/>
          <w:lang w:val="en-US"/>
        </w:rPr>
        <w:t xml:space="preserve">add SQL Statement ("Create Column", ‘id‘)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16:  </w:t>
      </w:r>
      <w:r>
        <w:rPr>
          <w:rFonts w:ascii="Times" w:hAnsi="Times" w:cs="Times"/>
          <w:sz w:val="26"/>
          <w:szCs w:val="26"/>
          <w:lang w:val="en-US"/>
        </w:rPr>
        <w:t xml:space="preserve">add SQL Statement ("Create Primary Key", ‘id‘) to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17:  </w:t>
      </w:r>
      <w:r>
        <w:rPr>
          <w:rFonts w:ascii="Times" w:hAnsi="Times" w:cs="Times"/>
          <w:sz w:val="26"/>
          <w:szCs w:val="26"/>
          <w:lang w:val="en-US"/>
        </w:rPr>
        <w:t xml:space="preserve">end for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18:  </w:t>
      </w:r>
      <w:r>
        <w:rPr>
          <w:rFonts w:ascii="Times" w:hAnsi="Times" w:cs="Times"/>
          <w:sz w:val="26"/>
          <w:szCs w:val="26"/>
          <w:lang w:val="en-US"/>
        </w:rPr>
        <w:t xml:space="preserve">return query </w:t>
      </w:r>
      <w:r>
        <w:rPr>
          <w:rFonts w:ascii="Times" w:hAnsi="Times" w:cs="Times"/>
          <w:lang w:val="en-US"/>
        </w:rPr>
        <w:t> </w:t>
      </w:r>
    </w:p>
    <w:p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19:  </w:t>
      </w:r>
      <w:r>
        <w:rPr>
          <w:rFonts w:ascii="Times" w:hAnsi="Times" w:cs="Times"/>
          <w:sz w:val="26"/>
          <w:szCs w:val="26"/>
          <w:lang w:val="en-US"/>
        </w:rPr>
        <w:t xml:space="preserve">end function </w:t>
      </w:r>
      <w:r>
        <w:rPr>
          <w:rFonts w:ascii="Times" w:hAnsi="Times" w:cs="Times"/>
          <w:lang w:val="en-US"/>
        </w:rPr>
        <w:t>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5219700" cy="12700"/>
            <wp:effectExtent l="0" t="0" r="1270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3683000" cy="12700"/>
            <wp:effectExtent l="0" t="0" r="0" b="1270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3683000" cy="12700"/>
            <wp:effectExtent l="0" t="0" r="0" b="127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5219700" cy="12700"/>
            <wp:effectExtent l="0" t="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3683000" cy="12700"/>
            <wp:effectExtent l="0" t="0" r="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3683000" cy="12700"/>
            <wp:effectExtent l="0" t="0" r="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21 </w:t>
      </w:r>
      <w:r>
        <w:rPr>
          <w:rFonts w:ascii="Times" w:hAnsi="Times" w:cs="Times"/>
          <w:sz w:val="38"/>
          <w:szCs w:val="38"/>
          <w:lang w:val="en-US"/>
        </w:rPr>
        <w:t xml:space="preserve">5.5 Predicates Generation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overview will discuss about the logic behind interpretation of Alloy predicates and creation of atoms. The same example from the previous chapter will be used with few additional statements.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new statements introduces new features such as adding or deleting students, as they enroll in or drop the course, and assigning grades for each of their submitted work in pairs.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sig Grade {} sig Student {} sig Course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, work: roster −&gt; lone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lone Grade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Enroll (c , c ’ : Course , _</w:t>
      </w:r>
      <w:proofErr w:type="spellStart"/>
      <w:r>
        <w:rPr>
          <w:rFonts w:ascii="Times" w:hAnsi="Times" w:cs="Times"/>
          <w:sz w:val="26"/>
          <w:szCs w:val="26"/>
          <w:lang w:val="en-US"/>
        </w:rPr>
        <w:t>sNew</w:t>
      </w:r>
      <w:proofErr w:type="spellEnd"/>
      <w:r>
        <w:rPr>
          <w:rFonts w:ascii="Times" w:hAnsi="Times" w:cs="Times"/>
          <w:sz w:val="26"/>
          <w:szCs w:val="26"/>
          <w:lang w:val="en-US"/>
        </w:rPr>
        <w:t xml:space="preserve"> : Student)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c’</w:t>
      </w:r>
      <w:proofErr w:type="gramStart"/>
      <w:r>
        <w:rPr>
          <w:rFonts w:ascii="Times" w:hAnsi="Times" w:cs="Times"/>
          <w:sz w:val="26"/>
          <w:szCs w:val="26"/>
          <w:lang w:val="en-US"/>
        </w:rPr>
        <w:t>.roster</w:t>
      </w:r>
      <w:proofErr w:type="spellEnd"/>
      <w:proofErr w:type="gram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_</w:t>
      </w:r>
      <w:proofErr w:type="spellStart"/>
      <w:r>
        <w:rPr>
          <w:rFonts w:ascii="Times" w:hAnsi="Times" w:cs="Times"/>
          <w:sz w:val="26"/>
          <w:szCs w:val="26"/>
          <w:lang w:val="en-US"/>
        </w:rPr>
        <w:t>sNew</w:t>
      </w:r>
      <w:proofErr w:type="spellEnd"/>
      <w:r>
        <w:rPr>
          <w:rFonts w:ascii="Times" w:hAnsi="Times" w:cs="Times"/>
          <w:sz w:val="26"/>
          <w:szCs w:val="26"/>
          <w:lang w:val="en-US"/>
        </w:rPr>
        <w:t xml:space="preserve"> and no </w:t>
      </w:r>
      <w:proofErr w:type="spellStart"/>
      <w:r>
        <w:rPr>
          <w:rFonts w:ascii="Times" w:hAnsi="Times" w:cs="Times"/>
          <w:sz w:val="26"/>
          <w:szCs w:val="26"/>
          <w:lang w:val="en-US"/>
        </w:rPr>
        <w:t>c’.work</w:t>
      </w:r>
      <w:proofErr w:type="spellEnd"/>
      <w:r>
        <w:rPr>
          <w:rFonts w:ascii="Times" w:hAnsi="Times" w:cs="Times"/>
          <w:sz w:val="26"/>
          <w:szCs w:val="26"/>
          <w:lang w:val="en-US"/>
        </w:rPr>
        <w:t xml:space="preserve"> [_</w:t>
      </w:r>
      <w:proofErr w:type="spellStart"/>
      <w:r>
        <w:rPr>
          <w:rFonts w:ascii="Times" w:hAnsi="Times" w:cs="Times"/>
          <w:sz w:val="26"/>
          <w:szCs w:val="26"/>
          <w:lang w:val="en-US"/>
        </w:rPr>
        <w:t>sNew</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Drop (c, c’ : Course, s: Student)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w:t>
      </w:r>
      <w:proofErr w:type="gramEnd"/>
      <w:r>
        <w:rPr>
          <w:rFonts w:ascii="Times" w:hAnsi="Times" w:cs="Times"/>
          <w:sz w:val="26"/>
          <w:szCs w:val="26"/>
          <w:lang w:val="en-US"/>
        </w:rPr>
        <w:t xml:space="preserve"> not in </w:t>
      </w:r>
      <w:proofErr w:type="spellStart"/>
      <w:r>
        <w:rPr>
          <w:rFonts w:ascii="Times" w:hAnsi="Times" w:cs="Times"/>
          <w:sz w:val="26"/>
          <w:szCs w:val="26"/>
          <w:lang w:val="en-US"/>
        </w:rPr>
        <w:t>c’.roster</w:t>
      </w:r>
      <w:proofErr w:type="spellEnd"/>
      <w:r>
        <w:rPr>
          <w:rFonts w:ascii="Times" w:hAnsi="Times" w:cs="Times"/>
          <w:sz w:val="26"/>
          <w:szCs w:val="26"/>
          <w:lang w:val="en-US"/>
        </w:rPr>
        <w:t> </w:t>
      </w:r>
      <w:proofErr w:type="spellStart"/>
      <w:r>
        <w:rPr>
          <w:rFonts w:ascii="Times" w:hAnsi="Times" w:cs="Times"/>
          <w:sz w:val="26"/>
          <w:szCs w:val="26"/>
          <w:lang w:val="en-US"/>
        </w:rPr>
        <w:t>SubmitForPair</w:t>
      </w:r>
      <w:proofErr w:type="spellEnd"/>
      <w:r>
        <w:rPr>
          <w:rFonts w:ascii="Times" w:hAnsi="Times" w:cs="Times"/>
          <w:sz w:val="26"/>
          <w:szCs w:val="26"/>
          <w:lang w:val="en-US"/>
        </w:rPr>
        <w:t xml:space="preserve"> ( c , c ’ : Course , s1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Student ,</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s2</w:t>
      </w:r>
      <w:proofErr w:type="gramEnd"/>
      <w:r>
        <w:rPr>
          <w:rFonts w:ascii="Times" w:hAnsi="Times" w:cs="Times"/>
          <w:sz w:val="26"/>
          <w:szCs w:val="26"/>
          <w:lang w:val="en-US"/>
        </w:rPr>
        <w:t xml:space="preserv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Student ,</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_</w:t>
      </w:r>
      <w:proofErr w:type="spellStart"/>
      <w:proofErr w:type="gramStart"/>
      <w:r>
        <w:rPr>
          <w:rFonts w:ascii="Times" w:hAnsi="Times" w:cs="Times"/>
          <w:sz w:val="26"/>
          <w:szCs w:val="26"/>
          <w:lang w:val="en-US"/>
        </w:rPr>
        <w:t>bNew</w:t>
      </w:r>
      <w:proofErr w:type="spellEnd"/>
      <w:proofErr w:type="gramEnd"/>
      <w:r>
        <w:rPr>
          <w:rFonts w:ascii="Times" w:hAnsi="Times" w:cs="Times"/>
          <w:sz w:val="26"/>
          <w:szCs w:val="26"/>
          <w:lang w:val="en-US"/>
        </w:rPr>
        <w:t xml:space="preserv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Submission )</w:t>
      </w:r>
      <w:proofErr w:type="gramEnd"/>
      <w:r>
        <w:rPr>
          <w:rFonts w:ascii="Times" w:hAnsi="Times" w:cs="Times"/>
          <w:sz w:val="26"/>
          <w:szCs w:val="26"/>
          <w:lang w:val="en-US"/>
        </w:rPr>
        <w:t xml:space="preserve"> { // pre−condition s1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and s2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and // update </w:t>
      </w:r>
      <w:proofErr w:type="spellStart"/>
      <w:r>
        <w:rPr>
          <w:rFonts w:ascii="Times" w:hAnsi="Times" w:cs="Times"/>
          <w:sz w:val="26"/>
          <w:szCs w:val="26"/>
          <w:lang w:val="en-US"/>
        </w:rPr>
        <w:t>c’.work</w:t>
      </w:r>
      <w:proofErr w:type="spellEnd"/>
      <w:r>
        <w:rPr>
          <w:rFonts w:ascii="Times" w:hAnsi="Times" w:cs="Times"/>
          <w:sz w:val="26"/>
          <w:szCs w:val="26"/>
          <w:lang w:val="en-US"/>
        </w:rPr>
        <w:t xml:space="preserve"> = </w:t>
      </w:r>
      <w:proofErr w:type="spellStart"/>
      <w:r>
        <w:rPr>
          <w:rFonts w:ascii="Times" w:hAnsi="Times" w:cs="Times"/>
          <w:sz w:val="26"/>
          <w:szCs w:val="26"/>
          <w:lang w:val="en-US"/>
        </w:rPr>
        <w:t>c.work</w:t>
      </w:r>
      <w:proofErr w:type="spellEnd"/>
      <w:r>
        <w:rPr>
          <w:rFonts w:ascii="Times" w:hAnsi="Times" w:cs="Times"/>
          <w:sz w:val="26"/>
          <w:szCs w:val="26"/>
          <w:lang w:val="en-US"/>
        </w:rPr>
        <w:t xml:space="preserve"> + (s1 −&gt; _</w:t>
      </w:r>
      <w:proofErr w:type="spellStart"/>
      <w:r>
        <w:rPr>
          <w:rFonts w:ascii="Times" w:hAnsi="Times" w:cs="Times"/>
          <w:sz w:val="26"/>
          <w:szCs w:val="26"/>
          <w:lang w:val="en-US"/>
        </w:rPr>
        <w:t>bNew</w:t>
      </w:r>
      <w:proofErr w:type="spellEnd"/>
      <w:r>
        <w:rPr>
          <w:rFonts w:ascii="Times" w:hAnsi="Times" w:cs="Times"/>
          <w:sz w:val="26"/>
          <w:szCs w:val="26"/>
          <w:lang w:val="en-US"/>
        </w:rPr>
        <w:t>) + (s2 −&gt;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 g : Grade)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AssignGrade</w:t>
      </w:r>
      <w:proofErr w:type="spellEnd"/>
      <w:r>
        <w:rPr>
          <w:rFonts w:ascii="Times" w:hAnsi="Times" w:cs="Times"/>
          <w:sz w:val="26"/>
          <w:szCs w:val="26"/>
          <w:lang w:val="en-US"/>
        </w:rPr>
        <w:t xml:space="preserve"> (</w:t>
      </w:r>
      <w:proofErr w:type="gramStart"/>
      <w:r>
        <w:rPr>
          <w:rFonts w:ascii="Times" w:hAnsi="Times" w:cs="Times"/>
          <w:sz w:val="26"/>
          <w:szCs w:val="26"/>
          <w:lang w:val="en-US"/>
        </w:rPr>
        <w:t>c ,</w:t>
      </w:r>
      <w:proofErr w:type="gramEnd"/>
      <w:r>
        <w:rPr>
          <w:rFonts w:ascii="Times" w:hAnsi="Times" w:cs="Times"/>
          <w:sz w:val="26"/>
          <w:szCs w:val="26"/>
          <w:lang w:val="en-US"/>
        </w:rPr>
        <w:t xml:space="preserve"> c ’ : Course , s : Student , b : Submission , c’.</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t>
      </w:r>
      <w:proofErr w:type="spellStart"/>
      <w:r>
        <w:rPr>
          <w:rFonts w:ascii="Times" w:hAnsi="Times" w:cs="Times"/>
          <w:sz w:val="26"/>
          <w:szCs w:val="26"/>
          <w:lang w:val="en-US"/>
        </w:rPr>
        <w:t>c.gradebook</w:t>
      </w:r>
      <w:proofErr w:type="spellEnd"/>
      <w:r>
        <w:rPr>
          <w:rFonts w:ascii="Times" w:hAnsi="Times" w:cs="Times"/>
          <w:sz w:val="26"/>
          <w:szCs w:val="26"/>
          <w:lang w:val="en-US"/>
        </w:rPr>
        <w:t xml:space="preserve"> + (s −&gt; b −&gt; g)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22 </w:t>
      </w:r>
      <w:r>
        <w:rPr>
          <w:rFonts w:ascii="Times" w:hAnsi="Times" w:cs="Times"/>
          <w:sz w:val="32"/>
          <w:szCs w:val="32"/>
          <w:lang w:val="en-US"/>
        </w:rPr>
        <w:t xml:space="preserve">5.5.1 Using Stored Procedures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Stored Procedure is a SQL feature that encapsulates a query for re-usability purposes. It is used as a layer that communicates with the database internally. Stored Procedures allow faster execution time and they may be useful as a safer synthesizing mechanism (E.g. privileges)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Basically, Stored Procedures are similar to other programming languages in that they can accept input parameters and return multiple values. Also, they may contain programming statements for performing operations in the database and indicate status of failure or success.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uses stored procedures for multiple purposes. One of them was already introduced in the previous overview in reference to cardinalities. Some others will be covered as well in this chapter.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Predicates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uses predicates (e.g. Enroll) to capture the actions that are supported in the system. Each predicate describes the required state that the system should be in when applying it. </w:t>
      </w:r>
      <w:proofErr w:type="gramStart"/>
      <w:r>
        <w:rPr>
          <w:rFonts w:ascii="Times" w:hAnsi="Times" w:cs="Times"/>
          <w:sz w:val="26"/>
          <w:szCs w:val="26"/>
          <w:lang w:val="en-US"/>
        </w:rPr>
        <w:t>Predicates has</w:t>
      </w:r>
      <w:proofErr w:type="gramEnd"/>
      <w:r>
        <w:rPr>
          <w:rFonts w:ascii="Times" w:hAnsi="Times" w:cs="Times"/>
          <w:sz w:val="26"/>
          <w:szCs w:val="26"/>
          <w:lang w:val="en-US"/>
        </w:rPr>
        <w:t xml:space="preserve"> a header and a body.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Predicates Header</w:t>
      </w:r>
      <w:proofErr w:type="gramStart"/>
      <w:r>
        <w:rPr>
          <w:rFonts w:ascii="Times" w:hAnsi="Times" w:cs="Times"/>
          <w:sz w:val="26"/>
          <w:szCs w:val="26"/>
          <w:lang w:val="en-US"/>
        </w:rPr>
        <w:t>: </w:t>
      </w:r>
      <w:proofErr w:type="gramEnd"/>
      <w:r>
        <w:rPr>
          <w:rFonts w:ascii="Times" w:hAnsi="Times" w:cs="Times"/>
          <w:sz w:val="26"/>
          <w:szCs w:val="26"/>
          <w:lang w:val="en-US"/>
        </w:rPr>
        <w:t xml:space="preserve">Predicates accept inputs from the user that are used for the states transformation. Each input contains a variable and a mapping to his belonged table. Similarly to Alchemy [?], Forgery uses the prime symbol </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as a variable suffix to distinguish between pre- and post-states of the operation (e.g. c and c</w:t>
      </w:r>
      <w:r>
        <w:rPr>
          <w:rFonts w:ascii="Times New Roman" w:hAnsi="Times New Roman" w:cs="Times New Roman"/>
          <w:position w:val="10"/>
          <w:sz w:val="18"/>
          <w:szCs w:val="18"/>
          <w:lang w:val="en-US"/>
        </w:rPr>
        <w:t>′</w:t>
      </w: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inputs may be one of the two different types: an integer or a string. Inputs accept integers as default and each of them represents an Atom id. However, when it comes to a new Atom the id does not exist yet. Therefore, Forgery uses the underline symbol _ in the variable prefix to refer to a new atom. In this case, the input type is a string, which is the data that the Atom carries. It may be a name of a course or a student and it may be just empty, depends on our model.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For each request for new atom, an Insert query will be added to the procedure, and the created id will be placed in the variable value. E.g. in our example _</w:t>
      </w:r>
      <w:proofErr w:type="spellStart"/>
      <w:proofErr w:type="gramStart"/>
      <w:r>
        <w:rPr>
          <w:rFonts w:ascii="Times" w:hAnsi="Times" w:cs="Times"/>
          <w:sz w:val="26"/>
          <w:szCs w:val="26"/>
          <w:lang w:val="en-US"/>
        </w:rPr>
        <w:t>sNew</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Student the generated query will be: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INSERTINTO </w:t>
      </w:r>
      <w:proofErr w:type="gramStart"/>
      <w:r>
        <w:rPr>
          <w:rFonts w:ascii="Times" w:hAnsi="Times" w:cs="Times"/>
          <w:sz w:val="26"/>
          <w:szCs w:val="26"/>
          <w:lang w:val="en-US"/>
        </w:rPr>
        <w:t>student(</w:t>
      </w:r>
      <w:proofErr w:type="gramEnd"/>
      <w:r>
        <w:rPr>
          <w:rFonts w:ascii="Times" w:hAnsi="Times" w:cs="Times"/>
          <w:sz w:val="26"/>
          <w:szCs w:val="26"/>
          <w:lang w:val="en-US"/>
        </w:rPr>
        <w:t>‘value‘) VALUES (_</w:t>
      </w:r>
      <w:proofErr w:type="spellStart"/>
      <w:r>
        <w:rPr>
          <w:rFonts w:ascii="Times" w:hAnsi="Times" w:cs="Times"/>
          <w:sz w:val="26"/>
          <w:szCs w:val="26"/>
          <w:lang w:val="en-US"/>
        </w:rPr>
        <w:t>sNew</w:t>
      </w:r>
      <w:proofErr w:type="spellEnd"/>
      <w:r>
        <w:rPr>
          <w:rFonts w:ascii="Times" w:hAnsi="Times" w:cs="Times"/>
          <w:sz w:val="26"/>
          <w:szCs w:val="26"/>
          <w:lang w:val="en-US"/>
        </w:rPr>
        <w:t>); SET _</w:t>
      </w:r>
      <w:proofErr w:type="spellStart"/>
      <w:r>
        <w:rPr>
          <w:rFonts w:ascii="Times" w:hAnsi="Times" w:cs="Times"/>
          <w:sz w:val="26"/>
          <w:szCs w:val="26"/>
          <w:lang w:val="en-US"/>
        </w:rPr>
        <w:t>sNew</w:t>
      </w:r>
      <w:proofErr w:type="spellEnd"/>
      <w:r>
        <w:rPr>
          <w:rFonts w:ascii="Times" w:hAnsi="Times" w:cs="Times"/>
          <w:sz w:val="26"/>
          <w:szCs w:val="26"/>
          <w:lang w:val="en-US"/>
        </w:rPr>
        <w:t xml:space="preserve"> = LAST_INSERT_ID();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Predicates Body</w:t>
      </w:r>
      <w:proofErr w:type="gramStart"/>
      <w:r>
        <w:rPr>
          <w:rFonts w:ascii="Times" w:hAnsi="Times" w:cs="Times"/>
          <w:sz w:val="26"/>
          <w:szCs w:val="26"/>
          <w:lang w:val="en-US"/>
        </w:rPr>
        <w:t>: </w:t>
      </w:r>
      <w:proofErr w:type="gramEnd"/>
      <w:r>
        <w:rPr>
          <w:rFonts w:ascii="Times" w:hAnsi="Times" w:cs="Times"/>
          <w:sz w:val="26"/>
          <w:szCs w:val="26"/>
          <w:lang w:val="en-US"/>
        </w:rPr>
        <w:t xml:space="preserve">The predicates body may contain a formula in which the defined variables in the header are used. The formula semantics of Alloy is based on the class of relational algebras. A predicate may define multiple formulas. Formulas are joined together using </w:t>
      </w:r>
      <w:proofErr w:type="gramStart"/>
      <w:r>
        <w:rPr>
          <w:rFonts w:ascii="Times" w:hAnsi="Times" w:cs="Times"/>
          <w:sz w:val="26"/>
          <w:szCs w:val="26"/>
          <w:lang w:val="en-US"/>
        </w:rPr>
        <w:t>the and</w:t>
      </w:r>
      <w:proofErr w:type="gramEnd"/>
      <w:r>
        <w:rPr>
          <w:rFonts w:ascii="Times" w:hAnsi="Times" w:cs="Times"/>
          <w:sz w:val="26"/>
          <w:szCs w:val="26"/>
          <w:lang w:val="en-US"/>
        </w:rPr>
        <w:t xml:space="preserve"> word. Forgery handles them as a list of </w:t>
      </w:r>
      <w:proofErr w:type="gramStart"/>
      <w:r>
        <w:rPr>
          <w:rFonts w:ascii="Times" w:hAnsi="Times" w:cs="Times"/>
          <w:sz w:val="26"/>
          <w:szCs w:val="26"/>
          <w:lang w:val="en-US"/>
        </w:rPr>
        <w:t>commands which</w:t>
      </w:r>
      <w:proofErr w:type="gramEnd"/>
      <w:r>
        <w:rPr>
          <w:rFonts w:ascii="Times" w:hAnsi="Times" w:cs="Times"/>
          <w:sz w:val="26"/>
          <w:szCs w:val="26"/>
          <w:lang w:val="en-US"/>
        </w:rPr>
        <w:t xml:space="preserve"> performed serially one after one.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Forgery assumes that the formulas are correct by testing them in Alloy Checker</w:t>
      </w:r>
      <w:r>
        <w:rPr>
          <w:rFonts w:ascii="Times" w:hAnsi="Times" w:cs="Times"/>
          <w:position w:val="10"/>
          <w:sz w:val="18"/>
          <w:szCs w:val="18"/>
          <w:lang w:val="en-US"/>
        </w:rPr>
        <w:t>1</w:t>
      </w:r>
      <w:r>
        <w:rPr>
          <w:rFonts w:ascii="Times" w:hAnsi="Times" w:cs="Times"/>
          <w:sz w:val="26"/>
          <w:szCs w:val="26"/>
          <w:lang w:val="en-US"/>
        </w:rPr>
        <w:t xml:space="preserve">. In addition, Forgery first checks whether the command refers to a pre- or post-condition and generates the query accordingly. For example, the Alloy membership test operator in will be converted into one of the following: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Precondition is converted to "rollback if not exists" query (and the opposite for not in). Example: s1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IF NOT EXISTS (SELECT ‘id ‘ FROM ‘roster ‘ WHERE ‘</w:t>
      </w:r>
      <w:proofErr w:type="spellStart"/>
      <w:r>
        <w:rPr>
          <w:rFonts w:ascii="Times" w:hAnsi="Times" w:cs="Times"/>
          <w:sz w:val="26"/>
          <w:szCs w:val="26"/>
          <w:lang w:val="en-US"/>
        </w:rPr>
        <w:t>student_id</w:t>
      </w:r>
      <w:proofErr w:type="spellEnd"/>
      <w:r>
        <w:rPr>
          <w:rFonts w:ascii="Times" w:hAnsi="Times" w:cs="Times"/>
          <w:sz w:val="26"/>
          <w:szCs w:val="26"/>
          <w:lang w:val="en-US"/>
        </w:rPr>
        <w:t>‘=s1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THEN SELECT ‘An error has </w:t>
      </w:r>
      <w:proofErr w:type="gramStart"/>
      <w:r>
        <w:rPr>
          <w:rFonts w:ascii="Times" w:hAnsi="Times" w:cs="Times"/>
          <w:sz w:val="26"/>
          <w:szCs w:val="26"/>
          <w:lang w:val="en-US"/>
        </w:rPr>
        <w:t>occurred ,</w:t>
      </w:r>
      <w:proofErr w:type="gramEnd"/>
      <w:r>
        <w:rPr>
          <w:rFonts w:ascii="Times" w:hAnsi="Times" w:cs="Times"/>
          <w:sz w:val="26"/>
          <w:szCs w:val="26"/>
          <w:lang w:val="en-US"/>
        </w:rPr>
        <w:t xml:space="preserve"> operation </w:t>
      </w:r>
      <w:proofErr w:type="spellStart"/>
      <w:r>
        <w:rPr>
          <w:rFonts w:ascii="Times" w:hAnsi="Times" w:cs="Times"/>
          <w:sz w:val="26"/>
          <w:szCs w:val="26"/>
          <w:lang w:val="en-US"/>
        </w:rPr>
        <w:t>rollbacked</w:t>
      </w:r>
      <w:proofErr w:type="spellEnd"/>
      <w:r>
        <w:rPr>
          <w:rFonts w:ascii="Times" w:hAnsi="Times" w:cs="Times"/>
          <w:sz w:val="26"/>
          <w:szCs w:val="26"/>
          <w:lang w:val="en-US"/>
        </w:rPr>
        <w:t xml:space="preserve"> &amp; the stored procedure was terminated ‘ ; ROLLBACK;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END IF</w:t>
      </w:r>
      <w:proofErr w:type="gramStart"/>
      <w:r>
        <w:rPr>
          <w:rFonts w:ascii="Times" w:hAnsi="Times" w:cs="Times"/>
          <w:sz w:val="26"/>
          <w:szCs w:val="26"/>
          <w:lang w:val="en-US"/>
        </w:rPr>
        <w:t>; </w:t>
      </w:r>
      <w:proofErr w:type="gramEnd"/>
      <w:r>
        <w:rPr>
          <w:rFonts w:ascii="Times" w:hAnsi="Times" w:cs="Times"/>
          <w:sz w:val="26"/>
          <w:szCs w:val="26"/>
          <w:lang w:val="en-US"/>
        </w:rPr>
        <w:t xml:space="preserve">2. </w:t>
      </w:r>
      <w:proofErr w:type="spellStart"/>
      <w:r>
        <w:rPr>
          <w:rFonts w:ascii="Times" w:hAnsi="Times" w:cs="Times"/>
          <w:sz w:val="26"/>
          <w:szCs w:val="26"/>
          <w:lang w:val="en-US"/>
        </w:rPr>
        <w:t>Postcondition</w:t>
      </w:r>
      <w:proofErr w:type="spellEnd"/>
      <w:r>
        <w:rPr>
          <w:rFonts w:ascii="Times" w:hAnsi="Times" w:cs="Times"/>
          <w:sz w:val="26"/>
          <w:szCs w:val="26"/>
          <w:lang w:val="en-US"/>
        </w:rPr>
        <w:t xml:space="preserve"> is converted to "insert if not exists" query (and delete for not in): s1 in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180" w:lineRule="atLeast"/>
        <w:rPr>
          <w:rFonts w:ascii="Times" w:hAnsi="Times" w:cs="Times"/>
          <w:lang w:val="en-US"/>
        </w:rPr>
      </w:pPr>
      <w:r>
        <w:rPr>
          <w:rFonts w:ascii="Times" w:hAnsi="Times" w:cs="Times"/>
          <w:position w:val="8"/>
          <w:sz w:val="16"/>
          <w:szCs w:val="16"/>
          <w:lang w:val="en-US"/>
        </w:rPr>
        <w:t>1</w:t>
      </w:r>
      <w:r>
        <w:rPr>
          <w:rFonts w:ascii="Times" w:hAnsi="Times" w:cs="Times"/>
          <w:sz w:val="22"/>
          <w:szCs w:val="22"/>
          <w:lang w:val="en-US"/>
        </w:rPr>
        <w:t xml:space="preserve">Not implemented yet.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660400" cy="12700"/>
            <wp:effectExtent l="0" t="0" r="0" b="1270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596900" cy="12700"/>
            <wp:effectExtent l="0" t="0" r="12700" b="127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473200" cy="12700"/>
            <wp:effectExtent l="0" t="0" r="0" b="1270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127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23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IF NOT EXISTS (SELECT ‘id ‘ FROM ‘roster ‘ WHERE ‘</w:t>
      </w:r>
      <w:proofErr w:type="spellStart"/>
      <w:r>
        <w:rPr>
          <w:rFonts w:ascii="Times" w:hAnsi="Times" w:cs="Times"/>
          <w:sz w:val="26"/>
          <w:szCs w:val="26"/>
          <w:lang w:val="en-US"/>
        </w:rPr>
        <w:t>student_id</w:t>
      </w:r>
      <w:proofErr w:type="spellEnd"/>
      <w:r>
        <w:rPr>
          <w:rFonts w:ascii="Times" w:hAnsi="Times" w:cs="Times"/>
          <w:sz w:val="26"/>
          <w:szCs w:val="26"/>
          <w:lang w:val="en-US"/>
        </w:rPr>
        <w:t>‘=s1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THEN INSERTINTO ‘roster‘ (‘</w:t>
      </w:r>
      <w:proofErr w:type="spellStart"/>
      <w:r>
        <w:rPr>
          <w:rFonts w:ascii="Times" w:hAnsi="Times" w:cs="Times"/>
          <w:sz w:val="26"/>
          <w:szCs w:val="26"/>
          <w:lang w:val="en-US"/>
        </w:rPr>
        <w:t>student_id</w:t>
      </w:r>
      <w:proofErr w:type="spellEnd"/>
      <w:r>
        <w:rPr>
          <w:rFonts w:ascii="Times" w:hAnsi="Times" w:cs="Times"/>
          <w:sz w:val="26"/>
          <w:szCs w:val="26"/>
          <w:lang w:val="en-US"/>
        </w:rPr>
        <w:t>‘,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w:t>
      </w:r>
      <w:proofErr w:type="gramStart"/>
      <w:r>
        <w:rPr>
          <w:rFonts w:ascii="Times" w:hAnsi="Times" w:cs="Times"/>
          <w:sz w:val="26"/>
          <w:szCs w:val="26"/>
          <w:lang w:val="en-US"/>
        </w:rPr>
        <w:t>VALUES(</w:t>
      </w:r>
      <w:proofErr w:type="gramEnd"/>
      <w:r>
        <w:rPr>
          <w:rFonts w:ascii="Times" w:hAnsi="Times" w:cs="Times"/>
          <w:sz w:val="26"/>
          <w:szCs w:val="26"/>
          <w:lang w:val="en-US"/>
        </w:rPr>
        <w:t xml:space="preserve">s1, 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END IF</w:t>
      </w:r>
      <w:proofErr w:type="gramStart"/>
      <w:r>
        <w:rPr>
          <w:rFonts w:ascii="Times" w:hAnsi="Times" w:cs="Times"/>
          <w:sz w:val="26"/>
          <w:szCs w:val="26"/>
          <w:lang w:val="en-US"/>
        </w:rPr>
        <w:t>; </w:t>
      </w:r>
      <w:proofErr w:type="gramEnd"/>
      <w:r>
        <w:rPr>
          <w:rFonts w:ascii="Times" w:hAnsi="Times" w:cs="Times"/>
          <w:sz w:val="26"/>
          <w:szCs w:val="26"/>
          <w:lang w:val="en-US"/>
        </w:rPr>
        <w:t xml:space="preserve">More operators: </w:t>
      </w:r>
    </w:p>
    <w:p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Union - the operator </w:t>
      </w:r>
      <w:r>
        <w:rPr>
          <w:rFonts w:ascii="Times New Roman" w:hAnsi="Times New Roman" w:cs="Times New Roman"/>
          <w:position w:val="10"/>
          <w:sz w:val="18"/>
          <w:szCs w:val="18"/>
          <w:lang w:val="en-US"/>
        </w:rPr>
        <w:t>′</w:t>
      </w:r>
      <w:r>
        <w:rPr>
          <w:rFonts w:ascii="Times" w:hAnsi="Times" w:cs="Times"/>
          <w:sz w:val="26"/>
          <w:szCs w:val="26"/>
          <w:lang w:val="en-US"/>
        </w:rPr>
        <w:t>+</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 xml:space="preserve">is used to compute union of sets. Both sets must be of the same relation type and </w:t>
      </w:r>
      <w:proofErr w:type="gramStart"/>
      <w:r>
        <w:rPr>
          <w:rFonts w:ascii="Times" w:hAnsi="Times" w:cs="Times"/>
          <w:sz w:val="26"/>
          <w:szCs w:val="26"/>
          <w:lang w:val="en-US"/>
        </w:rPr>
        <w:t>it is verified by Alloy Checker</w:t>
      </w:r>
      <w:proofErr w:type="gramEnd"/>
      <w:r>
        <w:rPr>
          <w:rFonts w:ascii="Times" w:hAnsi="Times" w:cs="Times"/>
          <w:sz w:val="26"/>
          <w:szCs w:val="26"/>
          <w:lang w:val="en-US"/>
        </w:rPr>
        <w:t xml:space="preserve">. Forgery makes the union using two different methods: </w:t>
      </w:r>
    </w:p>
    <w:p w:rsidR="0055290F" w:rsidRDefault="0055290F" w:rsidP="0055290F">
      <w:pPr>
        <w:widowControl w:val="0"/>
        <w:numPr>
          <w:ilvl w:val="1"/>
          <w:numId w:val="7"/>
        </w:numPr>
        <w:tabs>
          <w:tab w:val="left" w:pos="940"/>
          <w:tab w:val="left" w:pos="1440"/>
        </w:tabs>
        <w:autoSpaceDE w:val="0"/>
        <w:autoSpaceDN w:val="0"/>
        <w:adjustRightInd w:val="0"/>
        <w:spacing w:after="266" w:line="300" w:lineRule="atLeast"/>
        <w:ind w:hanging="1440"/>
        <w:rPr>
          <w:rFonts w:ascii="Times" w:hAnsi="Times" w:cs="Times"/>
          <w:sz w:val="26"/>
          <w:szCs w:val="26"/>
          <w:lang w:val="en-US"/>
        </w:rPr>
      </w:pPr>
      <w:r>
        <w:rPr>
          <w:rFonts w:ascii="Times" w:hAnsi="Times" w:cs="Times"/>
          <w:sz w:val="26"/>
          <w:szCs w:val="26"/>
          <w:lang w:val="en-US"/>
        </w:rPr>
        <w:t>(a</w:t>
      </w:r>
      <w:proofErr w:type="gramStart"/>
      <w:r>
        <w:rPr>
          <w:rFonts w:ascii="Times" w:hAnsi="Times" w:cs="Times"/>
          <w:sz w:val="26"/>
          <w:szCs w:val="26"/>
          <w:lang w:val="en-US"/>
        </w:rPr>
        <w:t>)  When</w:t>
      </w:r>
      <w:proofErr w:type="gramEnd"/>
      <w:r>
        <w:rPr>
          <w:rFonts w:ascii="Times" w:hAnsi="Times" w:cs="Times"/>
          <w:sz w:val="26"/>
          <w:szCs w:val="26"/>
          <w:lang w:val="en-US"/>
        </w:rPr>
        <w:t xml:space="preserve"> the formula can be used equivalently with in operator (insert), similar method to in will be used (without existence testing). For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 c.roster+s1 is equivalent to s1 in c</w:t>
      </w:r>
      <w:r>
        <w:rPr>
          <w:rFonts w:ascii="Times New Roman" w:hAnsi="Times New Roman" w:cs="Times New Roman"/>
          <w:position w:val="10"/>
          <w:sz w:val="18"/>
          <w:szCs w:val="18"/>
          <w:lang w:val="en-US"/>
        </w:rPr>
        <w:t>′</w:t>
      </w:r>
      <w:r>
        <w:rPr>
          <w:rFonts w:ascii="Times" w:hAnsi="Times" w:cs="Times"/>
          <w:sz w:val="26"/>
          <w:szCs w:val="26"/>
          <w:lang w:val="en-US"/>
        </w:rPr>
        <w:t>.roster (As all operations are transactional). Another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s1 + s2 is equivalent to s1 in c</w:t>
      </w:r>
      <w:r>
        <w:rPr>
          <w:rFonts w:ascii="Times New Roman" w:hAnsi="Times New Roman" w:cs="Times New Roman"/>
          <w:position w:val="10"/>
          <w:sz w:val="18"/>
          <w:szCs w:val="18"/>
          <w:lang w:val="en-US"/>
        </w:rPr>
        <w:t>′</w:t>
      </w:r>
      <w:r>
        <w:rPr>
          <w:rFonts w:ascii="Times" w:hAnsi="Times" w:cs="Times"/>
          <w:sz w:val="26"/>
          <w:szCs w:val="26"/>
          <w:lang w:val="en-US"/>
        </w:rPr>
        <w:t>.roster and s2 in c</w:t>
      </w:r>
      <w:r>
        <w:rPr>
          <w:rFonts w:ascii="Times New Roman" w:hAnsi="Times New Roman" w:cs="Times New Roman"/>
          <w:position w:val="10"/>
          <w:sz w:val="18"/>
          <w:szCs w:val="18"/>
          <w:lang w:val="en-US"/>
        </w:rPr>
        <w:t>′</w:t>
      </w:r>
      <w:r>
        <w:rPr>
          <w:rFonts w:ascii="Times" w:hAnsi="Times" w:cs="Times"/>
          <w:sz w:val="26"/>
          <w:szCs w:val="26"/>
          <w:lang w:val="en-US"/>
        </w:rPr>
        <w:t>.roster.  </w:t>
      </w:r>
    </w:p>
    <w:p w:rsidR="0055290F" w:rsidRDefault="0055290F" w:rsidP="0055290F">
      <w:pPr>
        <w:widowControl w:val="0"/>
        <w:numPr>
          <w:ilvl w:val="1"/>
          <w:numId w:val="7"/>
        </w:numPr>
        <w:tabs>
          <w:tab w:val="left" w:pos="940"/>
          <w:tab w:val="left" w:pos="1440"/>
        </w:tabs>
        <w:autoSpaceDE w:val="0"/>
        <w:autoSpaceDN w:val="0"/>
        <w:adjustRightInd w:val="0"/>
        <w:spacing w:after="266" w:line="300" w:lineRule="atLeast"/>
        <w:ind w:hanging="1440"/>
        <w:rPr>
          <w:rFonts w:ascii="Times" w:hAnsi="Times" w:cs="Times"/>
          <w:sz w:val="26"/>
          <w:szCs w:val="26"/>
          <w:lang w:val="en-US"/>
        </w:rPr>
      </w:pPr>
      <w:r>
        <w:rPr>
          <w:rFonts w:ascii="Times" w:hAnsi="Times" w:cs="Times"/>
          <w:sz w:val="26"/>
          <w:szCs w:val="26"/>
          <w:lang w:val="en-US"/>
        </w:rPr>
        <w:t>(b</w:t>
      </w:r>
      <w:proofErr w:type="gramStart"/>
      <w:r>
        <w:rPr>
          <w:rFonts w:ascii="Times" w:hAnsi="Times" w:cs="Times"/>
          <w:sz w:val="26"/>
          <w:szCs w:val="26"/>
          <w:lang w:val="en-US"/>
        </w:rPr>
        <w:t>)  In</w:t>
      </w:r>
      <w:proofErr w:type="gramEnd"/>
      <w:r>
        <w:rPr>
          <w:rFonts w:ascii="Times" w:hAnsi="Times" w:cs="Times"/>
          <w:sz w:val="26"/>
          <w:szCs w:val="26"/>
          <w:lang w:val="en-US"/>
        </w:rPr>
        <w:t xml:space="preserve"> all other cases, the data in the table will be first flushed and then new data will be inserted</w:t>
      </w:r>
      <w:r>
        <w:rPr>
          <w:rFonts w:ascii="Times" w:hAnsi="Times" w:cs="Times"/>
          <w:position w:val="10"/>
          <w:sz w:val="18"/>
          <w:szCs w:val="18"/>
          <w:lang w:val="en-US"/>
        </w:rPr>
        <w:t>2</w:t>
      </w:r>
      <w:r>
        <w:rPr>
          <w:rFonts w:ascii="Times" w:hAnsi="Times" w:cs="Times"/>
          <w:sz w:val="26"/>
          <w:szCs w:val="26"/>
          <w:lang w:val="en-US"/>
        </w:rPr>
        <w:t>.  </w:t>
      </w:r>
    </w:p>
    <w:p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Alchemy uses framing conditions (e.g. c</w:t>
      </w:r>
      <w:r>
        <w:rPr>
          <w:rFonts w:ascii="Times New Roman" w:hAnsi="Times New Roman" w:cs="Times New Roman"/>
          <w:position w:val="10"/>
          <w:sz w:val="18"/>
          <w:szCs w:val="18"/>
          <w:lang w:val="en-US"/>
        </w:rPr>
        <w:t>′</w:t>
      </w:r>
      <w:proofErr w:type="gramStart"/>
      <w:r>
        <w:rPr>
          <w:rFonts w:ascii="Times" w:hAnsi="Times" w:cs="Times"/>
          <w:sz w:val="26"/>
          <w:szCs w:val="26"/>
          <w:lang w:val="en-US"/>
        </w:rPr>
        <w:t>.</w:t>
      </w:r>
      <w:proofErr w:type="spellStart"/>
      <w:r>
        <w:rPr>
          <w:rFonts w:ascii="Times" w:hAnsi="Times" w:cs="Times"/>
          <w:sz w:val="26"/>
          <w:szCs w:val="26"/>
          <w:lang w:val="en-US"/>
        </w:rPr>
        <w:t>gradebook</w:t>
      </w:r>
      <w:proofErr w:type="spellEnd"/>
      <w:proofErr w:type="gramEnd"/>
      <w:r>
        <w:rPr>
          <w:rFonts w:ascii="Times" w:hAnsi="Times" w:cs="Times"/>
          <w:sz w:val="26"/>
          <w:szCs w:val="26"/>
          <w:lang w:val="en-US"/>
        </w:rPr>
        <w:t xml:space="preserve"> = </w:t>
      </w:r>
      <w:proofErr w:type="spellStart"/>
      <w:r>
        <w:rPr>
          <w:rFonts w:ascii="Times" w:hAnsi="Times" w:cs="Times"/>
          <w:sz w:val="26"/>
          <w:szCs w:val="26"/>
          <w:lang w:val="en-US"/>
        </w:rPr>
        <w:t>c.gradebook</w:t>
      </w:r>
      <w:proofErr w:type="spellEnd"/>
      <w:r>
        <w:rPr>
          <w:rFonts w:ascii="Times" w:hAnsi="Times" w:cs="Times"/>
          <w:sz w:val="26"/>
          <w:szCs w:val="26"/>
          <w:lang w:val="en-US"/>
        </w:rPr>
        <w:t xml:space="preserve">). However, since Forgery </w:t>
      </w:r>
      <w:proofErr w:type="gramStart"/>
      <w:r>
        <w:rPr>
          <w:rFonts w:ascii="Times" w:hAnsi="Times" w:cs="Times"/>
          <w:sz w:val="26"/>
          <w:szCs w:val="26"/>
          <w:lang w:val="en-US"/>
        </w:rPr>
        <w:t>execute</w:t>
      </w:r>
      <w:proofErr w:type="gramEnd"/>
      <w:r>
        <w:rPr>
          <w:rFonts w:ascii="Times" w:hAnsi="Times" w:cs="Times"/>
          <w:sz w:val="26"/>
          <w:szCs w:val="26"/>
          <w:lang w:val="en-US"/>
        </w:rPr>
        <w:t xml:space="preserve">  all queries </w:t>
      </w:r>
      <w:proofErr w:type="spellStart"/>
      <w:r>
        <w:rPr>
          <w:rFonts w:ascii="Times" w:hAnsi="Times" w:cs="Times"/>
          <w:sz w:val="26"/>
          <w:szCs w:val="26"/>
          <w:lang w:val="en-US"/>
        </w:rPr>
        <w:t>transactionally</w:t>
      </w:r>
      <w:proofErr w:type="spellEnd"/>
      <w:r>
        <w:rPr>
          <w:rFonts w:ascii="Times" w:hAnsi="Times" w:cs="Times"/>
          <w:sz w:val="26"/>
          <w:szCs w:val="26"/>
          <w:lang w:val="en-US"/>
        </w:rPr>
        <w:t xml:space="preserve"> they are not needed (as mentioned before).  </w:t>
      </w:r>
    </w:p>
    <w:p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Difference - the operator </w:t>
      </w:r>
      <w:r>
        <w:rPr>
          <w:rFonts w:ascii="Times New Roman" w:hAnsi="Times New Roman" w:cs="Times New Roman"/>
          <w:position w:val="10"/>
          <w:sz w:val="18"/>
          <w:szCs w:val="18"/>
          <w:lang w:val="en-US"/>
        </w:rPr>
        <w:t>′</w:t>
      </w:r>
      <w:r>
        <w:rPr>
          <w:rFonts w:ascii="Times" w:hAnsi="Times" w:cs="Times"/>
          <w:sz w:val="26"/>
          <w:szCs w:val="26"/>
          <w:lang w:val="en-US"/>
        </w:rPr>
        <w:t>−</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works similarly to union, but with delete statements instead</w:t>
      </w:r>
      <w:r>
        <w:rPr>
          <w:rFonts w:ascii="Times" w:hAnsi="Times" w:cs="Times"/>
          <w:position w:val="10"/>
          <w:sz w:val="18"/>
          <w:szCs w:val="18"/>
          <w:lang w:val="en-US"/>
        </w:rPr>
        <w:t>3</w:t>
      </w:r>
      <w:r>
        <w:rPr>
          <w:rFonts w:ascii="Times" w:hAnsi="Times" w:cs="Times"/>
          <w:sz w:val="26"/>
          <w:szCs w:val="26"/>
          <w:lang w:val="en-US"/>
        </w:rPr>
        <w:t>.  </w:t>
      </w:r>
    </w:p>
    <w:p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Join - operation is represented by square braces</w:t>
      </w:r>
      <w:proofErr w:type="gramEnd"/>
      <w:r>
        <w:rPr>
          <w:rFonts w:ascii="Times" w:hAnsi="Times" w:cs="Times"/>
          <w:sz w:val="26"/>
          <w:szCs w:val="26"/>
          <w:lang w:val="en-US"/>
        </w:rPr>
        <w:t xml:space="preserve"> [] (although in other languages it usually means array access). In our example the formula no c</w:t>
      </w:r>
      <w:r>
        <w:rPr>
          <w:rFonts w:ascii="Times New Roman" w:hAnsi="Times New Roman" w:cs="Times New Roman"/>
          <w:position w:val="10"/>
          <w:sz w:val="18"/>
          <w:szCs w:val="18"/>
          <w:lang w:val="en-US"/>
        </w:rPr>
        <w:t>′</w:t>
      </w:r>
      <w:proofErr w:type="gramStart"/>
      <w:r>
        <w:rPr>
          <w:rFonts w:ascii="Times" w:hAnsi="Times" w:cs="Times"/>
          <w:sz w:val="26"/>
          <w:szCs w:val="26"/>
          <w:lang w:val="en-US"/>
        </w:rPr>
        <w:t>.work</w:t>
      </w:r>
      <w:proofErr w:type="gramEnd"/>
      <w:r>
        <w:rPr>
          <w:rFonts w:ascii="Times" w:hAnsi="Times" w:cs="Times"/>
          <w:sz w:val="26"/>
          <w:szCs w:val="26"/>
          <w:lang w:val="en-US"/>
        </w:rPr>
        <w:t>[_</w:t>
      </w:r>
      <w:proofErr w:type="spellStart"/>
      <w:r>
        <w:rPr>
          <w:rFonts w:ascii="Times" w:hAnsi="Times" w:cs="Times"/>
          <w:sz w:val="26"/>
          <w:szCs w:val="26"/>
          <w:lang w:val="en-US"/>
        </w:rPr>
        <w:t>sNew</w:t>
      </w:r>
      <w:proofErr w:type="spellEnd"/>
      <w:r>
        <w:rPr>
          <w:rFonts w:ascii="Times" w:hAnsi="Times" w:cs="Times"/>
          <w:sz w:val="26"/>
          <w:szCs w:val="26"/>
          <w:lang w:val="en-US"/>
        </w:rPr>
        <w:t>] meant to verify that there is no work for this course that was submitted by the enrolling student. The generated query is:  IF EXISTS (SELECT id FROM ‘work‘ WHERE ‘</w:t>
      </w:r>
      <w:proofErr w:type="spellStart"/>
      <w:r>
        <w:rPr>
          <w:rFonts w:ascii="Times" w:hAnsi="Times" w:cs="Times"/>
          <w:sz w:val="26"/>
          <w:szCs w:val="26"/>
          <w:lang w:val="en-US"/>
        </w:rPr>
        <w:t>student_id</w:t>
      </w:r>
      <w:proofErr w:type="spellEnd"/>
      <w:r>
        <w:rPr>
          <w:rFonts w:ascii="Times" w:hAnsi="Times" w:cs="Times"/>
          <w:sz w:val="26"/>
          <w:szCs w:val="26"/>
          <w:lang w:val="en-US"/>
        </w:rPr>
        <w:t>‘=_</w:t>
      </w:r>
      <w:proofErr w:type="spellStart"/>
      <w:r>
        <w:rPr>
          <w:rFonts w:ascii="Times" w:hAnsi="Times" w:cs="Times"/>
          <w:sz w:val="26"/>
          <w:szCs w:val="26"/>
          <w:lang w:val="en-US"/>
        </w:rPr>
        <w:t>sNew</w:t>
      </w:r>
      <w:proofErr w:type="spellEnd"/>
      <w:r>
        <w:rPr>
          <w:rFonts w:ascii="Times" w:hAnsi="Times" w:cs="Times"/>
          <w:sz w:val="26"/>
          <w:szCs w:val="26"/>
          <w:lang w:val="en-US"/>
        </w:rPr>
        <w:t xml:space="preserve">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 THEN  SELECT ‘An error has </w:t>
      </w:r>
      <w:proofErr w:type="gramStart"/>
      <w:r>
        <w:rPr>
          <w:rFonts w:ascii="Times" w:hAnsi="Times" w:cs="Times"/>
          <w:sz w:val="26"/>
          <w:szCs w:val="26"/>
          <w:lang w:val="en-US"/>
        </w:rPr>
        <w:t>occurred ,</w:t>
      </w:r>
      <w:proofErr w:type="gramEnd"/>
      <w:r>
        <w:rPr>
          <w:rFonts w:ascii="Times" w:hAnsi="Times" w:cs="Times"/>
          <w:sz w:val="26"/>
          <w:szCs w:val="26"/>
          <w:lang w:val="en-US"/>
        </w:rPr>
        <w:t xml:space="preserve"> operation </w:t>
      </w:r>
      <w:proofErr w:type="spellStart"/>
      <w:r>
        <w:rPr>
          <w:rFonts w:ascii="Times" w:hAnsi="Times" w:cs="Times"/>
          <w:sz w:val="26"/>
          <w:szCs w:val="26"/>
          <w:lang w:val="en-US"/>
        </w:rPr>
        <w:t>rollbacked</w:t>
      </w:r>
      <w:proofErr w:type="spellEnd"/>
      <w:r>
        <w:rPr>
          <w:rFonts w:ascii="Times" w:hAnsi="Times" w:cs="Times"/>
          <w:sz w:val="26"/>
          <w:szCs w:val="26"/>
          <w:lang w:val="en-US"/>
        </w:rPr>
        <w:t xml:space="preserve"> and the stored procedure was terminated ‘ ;  ROLLBACK; END IF;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4. </w:t>
      </w:r>
      <w:proofErr w:type="spellStart"/>
      <w:r>
        <w:rPr>
          <w:rFonts w:ascii="Times" w:hAnsi="Times" w:cs="Times"/>
          <w:sz w:val="26"/>
          <w:szCs w:val="26"/>
          <w:lang w:val="en-US"/>
        </w:rPr>
        <w:t>Tupling</w:t>
      </w:r>
      <w:proofErr w:type="spellEnd"/>
      <w:r>
        <w:rPr>
          <w:rFonts w:ascii="Times" w:hAnsi="Times" w:cs="Times"/>
          <w:sz w:val="26"/>
          <w:szCs w:val="26"/>
          <w:lang w:val="en-US"/>
        </w:rPr>
        <w:t xml:space="preserve"> - represented by </w:t>
      </w:r>
      <w:r>
        <w:rPr>
          <w:rFonts w:ascii="Times New Roman" w:hAnsi="Times New Roman" w:cs="Times New Roman"/>
          <w:sz w:val="26"/>
          <w:szCs w:val="26"/>
          <w:lang w:val="en-US"/>
        </w:rPr>
        <w:t>→</w:t>
      </w:r>
      <w:r>
        <w:rPr>
          <w:rFonts w:ascii="Times" w:hAnsi="Times" w:cs="Times"/>
          <w:sz w:val="26"/>
          <w:szCs w:val="26"/>
          <w:lang w:val="en-US"/>
        </w:rPr>
        <w:t xml:space="preserve"> symbol.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.work</w:t>
      </w:r>
      <w:proofErr w:type="gramEnd"/>
      <w:r>
        <w:rPr>
          <w:rFonts w:ascii="Times" w:hAnsi="Times" w:cs="Times"/>
          <w:sz w:val="26"/>
          <w:szCs w:val="26"/>
          <w:lang w:val="en-US"/>
        </w:rPr>
        <w:t xml:space="preserve"> = </w:t>
      </w:r>
      <w:proofErr w:type="spellStart"/>
      <w:r>
        <w:rPr>
          <w:rFonts w:ascii="Times" w:hAnsi="Times" w:cs="Times"/>
          <w:sz w:val="26"/>
          <w:szCs w:val="26"/>
          <w:lang w:val="en-US"/>
        </w:rPr>
        <w:t>c.work</w:t>
      </w:r>
      <w:proofErr w:type="spellEnd"/>
      <w:r>
        <w:rPr>
          <w:rFonts w:ascii="Times" w:hAnsi="Times" w:cs="Times"/>
          <w:sz w:val="26"/>
          <w:szCs w:val="26"/>
          <w:lang w:val="en-US"/>
        </w:rPr>
        <w:t xml:space="preserve"> + (s1 </w:t>
      </w:r>
      <w:r>
        <w:rPr>
          <w:rFonts w:ascii="Times New Roman" w:hAnsi="Times New Roman" w:cs="Times New Roman"/>
          <w:sz w:val="26"/>
          <w:szCs w:val="26"/>
          <w:lang w:val="en-US"/>
        </w:rPr>
        <w:t>→</w:t>
      </w:r>
      <w:r>
        <w:rPr>
          <w:rFonts w:ascii="Times" w:hAnsi="Times" w:cs="Times"/>
          <w:sz w:val="26"/>
          <w:szCs w:val="26"/>
          <w:lang w:val="en-US"/>
        </w:rPr>
        <w:t xml:space="preserve"> _b) + (s2 </w:t>
      </w:r>
      <w:r>
        <w:rPr>
          <w:rFonts w:ascii="Times New Roman" w:hAnsi="Times New Roman" w:cs="Times New Roman"/>
          <w:sz w:val="26"/>
          <w:szCs w:val="26"/>
          <w:lang w:val="en-US"/>
        </w:rPr>
        <w:t>→</w:t>
      </w:r>
      <w:r>
        <w:rPr>
          <w:rFonts w:ascii="Times" w:hAnsi="Times" w:cs="Times"/>
          <w:sz w:val="26"/>
          <w:szCs w:val="26"/>
          <w:lang w:val="en-US"/>
        </w:rPr>
        <w:t xml:space="preserve"> _b). The generated query is: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INSERT INTO ‘work‘ (</w:t>
      </w:r>
      <w:proofErr w:type="spellStart"/>
      <w:r>
        <w:rPr>
          <w:rFonts w:ascii="Times" w:hAnsi="Times" w:cs="Times"/>
          <w:sz w:val="26"/>
          <w:szCs w:val="26"/>
          <w:lang w:val="en-US"/>
        </w:rPr>
        <w:t>course_</w:t>
      </w:r>
      <w:proofErr w:type="gramStart"/>
      <w:r>
        <w:rPr>
          <w:rFonts w:ascii="Times" w:hAnsi="Times" w:cs="Times"/>
          <w:sz w:val="26"/>
          <w:szCs w:val="26"/>
          <w:lang w:val="en-US"/>
        </w:rPr>
        <w:t>id</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w:t>
      </w:r>
      <w:proofErr w:type="spellStart"/>
      <w:r>
        <w:rPr>
          <w:rFonts w:ascii="Times" w:hAnsi="Times" w:cs="Times"/>
          <w:sz w:val="26"/>
          <w:szCs w:val="26"/>
          <w:lang w:val="en-US"/>
        </w:rPr>
        <w:t>submission_id</w:t>
      </w:r>
      <w:proofErr w:type="spellEnd"/>
      <w:r>
        <w:rPr>
          <w:rFonts w:ascii="Times" w:hAnsi="Times" w:cs="Times"/>
          <w:sz w:val="26"/>
          <w:szCs w:val="26"/>
          <w:lang w:val="en-US"/>
        </w:rPr>
        <w:t>) VALUES (c, s1,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INSERT INTO ‘work‘ (</w:t>
      </w:r>
      <w:proofErr w:type="spellStart"/>
      <w:r>
        <w:rPr>
          <w:rFonts w:ascii="Times" w:hAnsi="Times" w:cs="Times"/>
          <w:sz w:val="26"/>
          <w:szCs w:val="26"/>
          <w:lang w:val="en-US"/>
        </w:rPr>
        <w:t>course_</w:t>
      </w:r>
      <w:proofErr w:type="gramStart"/>
      <w:r>
        <w:rPr>
          <w:rFonts w:ascii="Times" w:hAnsi="Times" w:cs="Times"/>
          <w:sz w:val="26"/>
          <w:szCs w:val="26"/>
          <w:lang w:val="en-US"/>
        </w:rPr>
        <w:t>id</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w:t>
      </w:r>
      <w:proofErr w:type="spellStart"/>
      <w:r>
        <w:rPr>
          <w:rFonts w:ascii="Times" w:hAnsi="Times" w:cs="Times"/>
          <w:sz w:val="26"/>
          <w:szCs w:val="26"/>
          <w:lang w:val="en-US"/>
        </w:rPr>
        <w:t>submission_id</w:t>
      </w:r>
      <w:proofErr w:type="spellEnd"/>
      <w:r>
        <w:rPr>
          <w:rFonts w:ascii="Times" w:hAnsi="Times" w:cs="Times"/>
          <w:sz w:val="26"/>
          <w:szCs w:val="26"/>
          <w:lang w:val="en-US"/>
        </w:rPr>
        <w:t>) VALUES (c, s2,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5. Intersection - represented by &amp; symbol. Supported only in facts (will not be discussed here). Atoms Creation: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supports two ways for creating new Atoms. The first way, which was introduced </w:t>
      </w:r>
      <w:proofErr w:type="gramStart"/>
      <w:r>
        <w:rPr>
          <w:rFonts w:ascii="Times" w:hAnsi="Times" w:cs="Times"/>
          <w:sz w:val="26"/>
          <w:szCs w:val="26"/>
          <w:lang w:val="en-US"/>
        </w:rPr>
        <w:t>already</w:t>
      </w:r>
      <w:proofErr w:type="gramEnd"/>
      <w:r>
        <w:rPr>
          <w:rFonts w:ascii="Times" w:hAnsi="Times" w:cs="Times"/>
          <w:sz w:val="26"/>
          <w:szCs w:val="26"/>
          <w:lang w:val="en-US"/>
        </w:rPr>
        <w:t xml:space="preserve"> is by using underline _ variable prefix. The other way is by using the Forgery "create" procedures. Forgery automatically generates atom creation procedure for each signature. For example: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DELIMITER // CREATE PROCEDURE ‘</w:t>
      </w:r>
      <w:proofErr w:type="spellStart"/>
      <w:r>
        <w:rPr>
          <w:rFonts w:ascii="Times" w:hAnsi="Times" w:cs="Times"/>
          <w:sz w:val="26"/>
          <w:szCs w:val="26"/>
          <w:lang w:val="en-US"/>
        </w:rPr>
        <w:t>create_submission</w:t>
      </w:r>
      <w:proofErr w:type="spellEnd"/>
      <w:r>
        <w:rPr>
          <w:rFonts w:ascii="Times" w:hAnsi="Times" w:cs="Times"/>
          <w:sz w:val="26"/>
          <w:szCs w:val="26"/>
          <w:lang w:val="en-US"/>
        </w:rPr>
        <w:t xml:space="preserve"> ‘(IN </w:t>
      </w:r>
      <w:proofErr w:type="spellStart"/>
      <w:r>
        <w:rPr>
          <w:rFonts w:ascii="Times" w:hAnsi="Times" w:cs="Times"/>
          <w:sz w:val="26"/>
          <w:szCs w:val="26"/>
          <w:lang w:val="en-US"/>
        </w:rPr>
        <w:t>atomVal</w:t>
      </w:r>
      <w:proofErr w:type="spellEnd"/>
      <w:r>
        <w:rPr>
          <w:rFonts w:ascii="Times" w:hAnsi="Times" w:cs="Times"/>
          <w:sz w:val="26"/>
          <w:szCs w:val="26"/>
          <w:lang w:val="en-US"/>
        </w:rPr>
        <w:t xml:space="preserve"> </w:t>
      </w:r>
      <w:proofErr w:type="gramStart"/>
      <w:r>
        <w:rPr>
          <w:rFonts w:ascii="Times" w:hAnsi="Times" w:cs="Times"/>
          <w:sz w:val="26"/>
          <w:szCs w:val="26"/>
          <w:lang w:val="en-US"/>
        </w:rPr>
        <w:t>VARCHAR(</w:t>
      </w:r>
      <w:proofErr w:type="gramEnd"/>
      <w:r>
        <w:rPr>
          <w:rFonts w:ascii="Times" w:hAnsi="Times" w:cs="Times"/>
          <w:sz w:val="26"/>
          <w:szCs w:val="26"/>
          <w:lang w:val="en-US"/>
        </w:rPr>
        <w:t xml:space="preserve">100))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BEGIN DECLARE EXIT HANDLER FOR SQLEXCEPTION BEGIN </w:t>
      </w:r>
    </w:p>
    <w:p w:rsidR="0055290F" w:rsidRDefault="0055290F" w:rsidP="0055290F">
      <w:pPr>
        <w:widowControl w:val="0"/>
        <w:autoSpaceDE w:val="0"/>
        <w:autoSpaceDN w:val="0"/>
        <w:adjustRightInd w:val="0"/>
        <w:spacing w:after="240" w:line="180" w:lineRule="atLeast"/>
        <w:rPr>
          <w:rFonts w:ascii="Times" w:hAnsi="Times" w:cs="Times"/>
          <w:lang w:val="en-US"/>
        </w:rPr>
      </w:pPr>
      <w:r>
        <w:rPr>
          <w:rFonts w:ascii="Times" w:hAnsi="Times" w:cs="Times"/>
          <w:position w:val="8"/>
          <w:sz w:val="16"/>
          <w:szCs w:val="16"/>
          <w:lang w:val="en-US"/>
        </w:rPr>
        <w:t>2</w:t>
      </w:r>
      <w:r>
        <w:rPr>
          <w:rFonts w:ascii="Times" w:hAnsi="Times" w:cs="Times"/>
          <w:sz w:val="22"/>
          <w:szCs w:val="22"/>
          <w:lang w:val="en-US"/>
        </w:rPr>
        <w:t xml:space="preserve">Not implemented yet. </w:t>
      </w:r>
      <w:r>
        <w:rPr>
          <w:rFonts w:ascii="Times" w:hAnsi="Times" w:cs="Times"/>
          <w:position w:val="8"/>
          <w:sz w:val="16"/>
          <w:szCs w:val="16"/>
          <w:lang w:val="en-US"/>
        </w:rPr>
        <w:t>3</w:t>
      </w:r>
      <w:r>
        <w:rPr>
          <w:rFonts w:ascii="Times" w:hAnsi="Times" w:cs="Times"/>
          <w:sz w:val="22"/>
          <w:szCs w:val="22"/>
          <w:lang w:val="en-US"/>
        </w:rPr>
        <w:t xml:space="preserve">Not implemented yet.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533400" cy="12700"/>
            <wp:effectExtent l="0" t="0" r="0" b="1270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473200" cy="12700"/>
            <wp:effectExtent l="0" t="0" r="0" b="1270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0" cy="127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24 ROLLBACK;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END;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START TRANSACTION</w:t>
      </w:r>
      <w:proofErr w:type="gramStart"/>
      <w:r>
        <w:rPr>
          <w:rFonts w:ascii="Times" w:hAnsi="Times" w:cs="Times"/>
          <w:sz w:val="26"/>
          <w:szCs w:val="26"/>
          <w:lang w:val="en-US"/>
        </w:rPr>
        <w:t>; </w:t>
      </w:r>
      <w:proofErr w:type="gramEnd"/>
      <w:r>
        <w:rPr>
          <w:rFonts w:ascii="Times" w:hAnsi="Times" w:cs="Times"/>
          <w:sz w:val="26"/>
          <w:szCs w:val="26"/>
          <w:lang w:val="en-US"/>
        </w:rPr>
        <w:t>INSERT INTO ‘submission ‘ (‘value‘) VALUES (</w:t>
      </w:r>
      <w:proofErr w:type="spellStart"/>
      <w:r>
        <w:rPr>
          <w:rFonts w:ascii="Times" w:hAnsi="Times" w:cs="Times"/>
          <w:sz w:val="26"/>
          <w:szCs w:val="26"/>
          <w:lang w:val="en-US"/>
        </w:rPr>
        <w:t>atomVal</w:t>
      </w:r>
      <w:proofErr w:type="spellEnd"/>
      <w:r>
        <w:rPr>
          <w:rFonts w:ascii="Times" w:hAnsi="Times" w:cs="Times"/>
          <w:sz w:val="26"/>
          <w:szCs w:val="26"/>
          <w:lang w:val="en-US"/>
        </w:rPr>
        <w:t xml:space="preserve">); −− facts and cardinalities are included here.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COMMIT; END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mentioned before, Forgery verifies all the invariants (cardinalities and facts) in each procedure. This rule applies here. This means that if there is any violation, the data will be reverted.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25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5.4: Generated Relational Database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26 </w:t>
      </w:r>
      <w:r>
        <w:rPr>
          <w:rFonts w:ascii="Times" w:hAnsi="Times" w:cs="Times"/>
          <w:sz w:val="38"/>
          <w:szCs w:val="38"/>
          <w:lang w:val="en-US"/>
        </w:rPr>
        <w:t xml:space="preserve">5.6 Validation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5.6.1 Reverse Engineering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While Alloy search for models, it generates traces and saves them as a temporary XML file. Those traces are the operations that were performed in the system and they create the possible models or counter examples.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idea was to use those traces for duplicating the operations in Forgery’s database and then com- paring the results to those in Alloy for tests purposes. In other words, applying reverse engineering on the results of Alloy. However, the traces miss some important information.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default, the traces are not ordered and this has to be configured manually. Otherwise, they are useless because we cannot know the data flow. To order them, the ordering library has to be included and initialized using </w:t>
      </w:r>
      <w:proofErr w:type="spellStart"/>
      <w:r>
        <w:rPr>
          <w:rFonts w:ascii="Times" w:hAnsi="Times" w:cs="Times"/>
          <w:sz w:val="26"/>
          <w:szCs w:val="26"/>
          <w:lang w:val="en-US"/>
        </w:rPr>
        <w:t>init</w:t>
      </w:r>
      <w:proofErr w:type="spellEnd"/>
      <w:r>
        <w:rPr>
          <w:rFonts w:ascii="Times" w:hAnsi="Times" w:cs="Times"/>
          <w:sz w:val="26"/>
          <w:szCs w:val="26"/>
          <w:lang w:val="en-US"/>
        </w:rPr>
        <w:t xml:space="preserve"> predicate (ignored in Forgery). And also, the logic behind the steps progress from one to another has to be defined using traces fact (also ignored in Forgery).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Besides, the operation name that leaded to a new state is not saved so we able to know only the data of the new state (Atoms and the Relations) but not who caused </w:t>
      </w:r>
      <w:proofErr w:type="spellStart"/>
      <w:r>
        <w:rPr>
          <w:rFonts w:ascii="Times" w:hAnsi="Times" w:cs="Times"/>
          <w:sz w:val="26"/>
          <w:szCs w:val="26"/>
          <w:lang w:val="en-US"/>
        </w:rPr>
        <w:t>i</w:t>
      </w:r>
      <w:proofErr w:type="spellEnd"/>
      <w:r>
        <w:rPr>
          <w:rFonts w:ascii="Times" w:hAnsi="Times" w:cs="Times"/>
          <w:sz w:val="26"/>
          <w:szCs w:val="26"/>
          <w:lang w:val="en-US"/>
        </w:rPr>
        <w:t>. Therefore, to deal with it we made a small trick. We added an arbitrary atom called operation</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and his value is connected to each operation and identifies it uniquely. For example: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open</w:t>
      </w:r>
      <w:proofErr w:type="gramEnd"/>
      <w:r>
        <w:rPr>
          <w:rFonts w:ascii="Times" w:hAnsi="Times" w:cs="Times"/>
          <w:sz w:val="26"/>
          <w:szCs w:val="26"/>
          <w:lang w:val="en-US"/>
        </w:rPr>
        <w:t xml:space="preserve"> </w:t>
      </w:r>
      <w:proofErr w:type="spellStart"/>
      <w:r>
        <w:rPr>
          <w:rFonts w:ascii="Times" w:hAnsi="Times" w:cs="Times"/>
          <w:sz w:val="26"/>
          <w:szCs w:val="26"/>
          <w:lang w:val="en-US"/>
        </w:rPr>
        <w:t>util</w:t>
      </w:r>
      <w:proofErr w:type="spellEnd"/>
      <w:r>
        <w:rPr>
          <w:rFonts w:ascii="Times" w:hAnsi="Times" w:cs="Times"/>
          <w:sz w:val="26"/>
          <w:szCs w:val="26"/>
          <w:lang w:val="en-US"/>
        </w:rPr>
        <w:t xml:space="preserve">/ordering[Course] as </w:t>
      </w:r>
      <w:proofErr w:type="spellStart"/>
      <w:r>
        <w:rPr>
          <w:rFonts w:ascii="Times" w:hAnsi="Times" w:cs="Times"/>
          <w:sz w:val="26"/>
          <w:szCs w:val="26"/>
          <w:lang w:val="en-US"/>
        </w:rPr>
        <w:t>CourseOrder</w:t>
      </w:r>
      <w:proofErr w:type="spellEnd"/>
      <w:r>
        <w:rPr>
          <w:rFonts w:ascii="Times" w:hAnsi="Times" w:cs="Times"/>
          <w:sz w:val="26"/>
          <w:szCs w:val="26"/>
          <w:lang w:val="en-US"/>
        </w:rPr>
        <w:t xml:space="preserve"> sig Student {} sig Course {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t>
      </w:r>
      <w:proofErr w:type="spellStart"/>
      <w:r>
        <w:rPr>
          <w:rFonts w:ascii="Times" w:hAnsi="Times" w:cs="Times"/>
          <w:sz w:val="26"/>
          <w:szCs w:val="26"/>
          <w:lang w:val="en-US"/>
        </w:rPr>
        <w:t>operation_id</w:t>
      </w:r>
      <w:proofErr w:type="spellEnd"/>
      <w:r>
        <w:rPr>
          <w:rFonts w:ascii="Times" w:hAnsi="Times" w:cs="Times"/>
          <w:sz w:val="26"/>
          <w:szCs w:val="26"/>
          <w:lang w:val="en-US"/>
        </w:rPr>
        <w:t xml:space="preserve"> : </w:t>
      </w:r>
      <w:proofErr w:type="spellStart"/>
      <w:r>
        <w:rPr>
          <w:rFonts w:ascii="Times" w:hAnsi="Times" w:cs="Times"/>
          <w:sz w:val="26"/>
          <w:szCs w:val="26"/>
          <w:lang w:val="en-US"/>
        </w:rPr>
        <w:t>Int</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Enroll (c, c’ : Course, _</w:t>
      </w:r>
      <w:proofErr w:type="spellStart"/>
      <w:r>
        <w:rPr>
          <w:rFonts w:ascii="Times" w:hAnsi="Times" w:cs="Times"/>
          <w:sz w:val="26"/>
          <w:szCs w:val="26"/>
          <w:lang w:val="en-US"/>
        </w:rPr>
        <w:t>st</w:t>
      </w:r>
      <w:proofErr w:type="spellEnd"/>
      <w:r>
        <w:rPr>
          <w:rFonts w:ascii="Times" w:hAnsi="Times" w:cs="Times"/>
          <w:sz w:val="26"/>
          <w:szCs w:val="26"/>
          <w:lang w:val="en-US"/>
        </w:rPr>
        <w:t xml:space="preserve"> : Student)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_</w:t>
      </w:r>
      <w:proofErr w:type="spellStart"/>
      <w:r>
        <w:rPr>
          <w:rFonts w:ascii="Times" w:hAnsi="Times" w:cs="Times"/>
          <w:sz w:val="26"/>
          <w:szCs w:val="26"/>
          <w:lang w:val="en-US"/>
        </w:rPr>
        <w:t>st</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c’.</w:t>
      </w:r>
      <w:proofErr w:type="spellStart"/>
      <w:r>
        <w:rPr>
          <w:rFonts w:ascii="Times" w:hAnsi="Times" w:cs="Times"/>
          <w:sz w:val="26"/>
          <w:szCs w:val="26"/>
          <w:lang w:val="en-US"/>
        </w:rPr>
        <w:t>operation_id</w:t>
      </w:r>
      <w:proofErr w:type="spellEnd"/>
      <w:r>
        <w:rPr>
          <w:rFonts w:ascii="Times" w:hAnsi="Times" w:cs="Times"/>
          <w:sz w:val="26"/>
          <w:szCs w:val="26"/>
          <w:lang w:val="en-US"/>
        </w:rPr>
        <w:t xml:space="preserve"> = 1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init</w:t>
      </w:r>
      <w:proofErr w:type="spellEnd"/>
      <w:r>
        <w:rPr>
          <w:rFonts w:ascii="Times" w:hAnsi="Times" w:cs="Times"/>
          <w:sz w:val="26"/>
          <w:szCs w:val="26"/>
          <w:lang w:val="en-US"/>
        </w:rPr>
        <w:t xml:space="preserve">(c: Course) { no </w:t>
      </w:r>
      <w:proofErr w:type="spellStart"/>
      <w:r>
        <w:rPr>
          <w:rFonts w:ascii="Times" w:hAnsi="Times" w:cs="Times"/>
          <w:sz w:val="26"/>
          <w:szCs w:val="26"/>
          <w:lang w:val="en-US"/>
        </w:rPr>
        <w:t>c.roster</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c . </w:t>
      </w:r>
      <w:proofErr w:type="spellStart"/>
      <w:proofErr w:type="gramStart"/>
      <w:r>
        <w:rPr>
          <w:rFonts w:ascii="Times" w:hAnsi="Times" w:cs="Times"/>
          <w:sz w:val="26"/>
          <w:szCs w:val="26"/>
          <w:lang w:val="en-US"/>
        </w:rPr>
        <w:t>operation</w:t>
      </w:r>
      <w:proofErr w:type="gramEnd"/>
      <w:r>
        <w:rPr>
          <w:rFonts w:ascii="Times" w:hAnsi="Times" w:cs="Times"/>
          <w:sz w:val="26"/>
          <w:szCs w:val="26"/>
          <w:lang w:val="en-US"/>
        </w:rPr>
        <w:t>_id</w:t>
      </w:r>
      <w:proofErr w:type="spellEnd"/>
      <w:r>
        <w:rPr>
          <w:rFonts w:ascii="Times" w:hAnsi="Times" w:cs="Times"/>
          <w:sz w:val="26"/>
          <w:szCs w:val="26"/>
          <w:lang w:val="en-US"/>
        </w:rPr>
        <w:t xml:space="preserve"> = 0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traces{ </w:t>
      </w:r>
      <w:proofErr w:type="spellStart"/>
      <w:r>
        <w:rPr>
          <w:rFonts w:ascii="Times" w:hAnsi="Times" w:cs="Times"/>
          <w:sz w:val="26"/>
          <w:szCs w:val="26"/>
          <w:lang w:val="en-US"/>
        </w:rPr>
        <w:t>init</w:t>
      </w:r>
      <w:proofErr w:type="spellEnd"/>
      <w:r>
        <w:rPr>
          <w:rFonts w:ascii="Times" w:hAnsi="Times" w:cs="Times"/>
          <w:sz w:val="26"/>
          <w:szCs w:val="26"/>
          <w:lang w:val="en-US"/>
        </w:rPr>
        <w:t xml:space="preserve">[first]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c: Course − last | let c’ = next[c] | some </w:t>
      </w:r>
      <w:proofErr w:type="spellStart"/>
      <w:r>
        <w:rPr>
          <w:rFonts w:ascii="Times" w:hAnsi="Times" w:cs="Times"/>
          <w:sz w:val="26"/>
          <w:szCs w:val="26"/>
          <w:lang w:val="en-US"/>
        </w:rPr>
        <w:t>st</w:t>
      </w:r>
      <w:proofErr w:type="spellEnd"/>
      <w:r>
        <w:rPr>
          <w:rFonts w:ascii="Times" w:hAnsi="Times" w:cs="Times"/>
          <w:sz w:val="26"/>
          <w:szCs w:val="26"/>
          <w:lang w:val="en-US"/>
        </w:rPr>
        <w:t xml:space="preserve"> : Student | Enroll [ c , c ’ , </w:t>
      </w:r>
      <w:proofErr w:type="spellStart"/>
      <w:r>
        <w:rPr>
          <w:rFonts w:ascii="Times" w:hAnsi="Times" w:cs="Times"/>
          <w:sz w:val="26"/>
          <w:szCs w:val="26"/>
          <w:lang w:val="en-US"/>
        </w:rPr>
        <w:t>st</w:t>
      </w:r>
      <w:proofErr w:type="spellEnd"/>
      <w:r>
        <w:rPr>
          <w:rFonts w:ascii="Times" w:hAnsi="Times" w:cs="Times"/>
          <w:sz w:val="26"/>
          <w:szCs w:val="26"/>
          <w:lang w:val="en-US"/>
        </w:rPr>
        <w:t xml:space="preserve"> ]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} Alloy’s output: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data flow: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Initializing (0): The precondition for the initializing state is that there </w:t>
      </w:r>
      <w:proofErr w:type="gramStart"/>
      <w:r>
        <w:rPr>
          <w:rFonts w:ascii="Times" w:hAnsi="Times" w:cs="Times"/>
          <w:sz w:val="26"/>
          <w:szCs w:val="26"/>
          <w:lang w:val="en-US"/>
        </w:rPr>
        <w:t>are</w:t>
      </w:r>
      <w:proofErr w:type="gramEnd"/>
      <w:r>
        <w:rPr>
          <w:rFonts w:ascii="Times" w:hAnsi="Times" w:cs="Times"/>
          <w:sz w:val="26"/>
          <w:szCs w:val="26"/>
          <w:lang w:val="en-US"/>
        </w:rPr>
        <w:t xml:space="preserve"> no students enrolled and therefore no students enrolled to Course0.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Enrolling (1): The student is enrolled to Course1. 3. Enrolling (1): The student is enrolled to Course2.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27 </w:t>
      </w:r>
      <w:r>
        <w:rPr>
          <w:rFonts w:ascii="Times" w:hAnsi="Times" w:cs="Times"/>
          <w:sz w:val="32"/>
          <w:szCs w:val="32"/>
          <w:lang w:val="en-US"/>
        </w:rPr>
        <w:t xml:space="preserve">5.6.2 Validation Scenarios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order to validate Forgery’s output we have to consider the following scenarios: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True Positive - False Negative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True Positive: Correct models in Alloy and in Forgery.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False Negative: Correct models in Alloy but incorrect in Forgery.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have to irritate over all the correct Alloy models and test them in Forgery using the traces as described before.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True Negative - False Positive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True Negative: Incorrect models in Alloy and in Forgery.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False Positive: Incorrect models in Alloy but correct in Forgery.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supports policy constraints. One of them which </w:t>
      </w:r>
      <w:proofErr w:type="gramStart"/>
      <w:r>
        <w:rPr>
          <w:rFonts w:ascii="Times" w:hAnsi="Times" w:cs="Times"/>
          <w:sz w:val="26"/>
          <w:szCs w:val="26"/>
          <w:lang w:val="en-US"/>
        </w:rPr>
        <w:t>has</w:t>
      </w:r>
      <w:proofErr w:type="gramEnd"/>
      <w:r>
        <w:rPr>
          <w:rFonts w:ascii="Times" w:hAnsi="Times" w:cs="Times"/>
          <w:sz w:val="26"/>
          <w:szCs w:val="26"/>
          <w:lang w:val="en-US"/>
        </w:rPr>
        <w:t xml:space="preserve"> been already introduced is a fact. Another type but similar is assert. While a fact is used to force something to be true of the model, </w:t>
      </w:r>
      <w:proofErr w:type="gramStart"/>
      <w:r>
        <w:rPr>
          <w:rFonts w:ascii="Times" w:hAnsi="Times" w:cs="Times"/>
          <w:sz w:val="26"/>
          <w:szCs w:val="26"/>
          <w:lang w:val="en-US"/>
        </w:rPr>
        <w:t>an assert</w:t>
      </w:r>
      <w:proofErr w:type="gramEnd"/>
      <w:r>
        <w:rPr>
          <w:rFonts w:ascii="Times" w:hAnsi="Times" w:cs="Times"/>
          <w:sz w:val="26"/>
          <w:szCs w:val="26"/>
          <w:lang w:val="en-US"/>
        </w:rPr>
        <w:t xml:space="preserve"> is a claim that something must already be true due to the rest of the model [?]. Assertions are used mostly to test the predicates. They verify that the specified model is correct and that we used the desirable conditions (e.g. not too weak).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Similarly to finding models, Alloy uses the Assertions to find counterexamples for the model. Traces are also generated in this case, and we able to use them to test Forgery too.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6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Related Work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is increasingly becoming popular declarative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language thanks to providing early error de- </w:t>
      </w:r>
      <w:proofErr w:type="spellStart"/>
      <w:r>
        <w:rPr>
          <w:rFonts w:ascii="Times" w:hAnsi="Times" w:cs="Times"/>
          <w:sz w:val="26"/>
          <w:szCs w:val="26"/>
          <w:lang w:val="en-US"/>
        </w:rPr>
        <w:t>tection</w:t>
      </w:r>
      <w:proofErr w:type="spellEnd"/>
      <w:r>
        <w:rPr>
          <w:rFonts w:ascii="Times" w:hAnsi="Times" w:cs="Times"/>
          <w:sz w:val="26"/>
          <w:szCs w:val="26"/>
          <w:lang w:val="en-US"/>
        </w:rPr>
        <w:t xml:space="preserve">, supported by automated model analysis tools for simulating and debugging models [?]. Therefore, there were few related papers that were written.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6.1 From UML to Alloy and Back Again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paper presents a study involving UML2Alloy, a tool for transforming UML models in form of UML class </w:t>
      </w:r>
      <w:proofErr w:type="gramStart"/>
      <w:r>
        <w:rPr>
          <w:rFonts w:ascii="Times" w:hAnsi="Times" w:cs="Times"/>
          <w:sz w:val="26"/>
          <w:szCs w:val="26"/>
          <w:lang w:val="en-US"/>
        </w:rPr>
        <w:t>diagrams which</w:t>
      </w:r>
      <w:proofErr w:type="gramEnd"/>
      <w:r>
        <w:rPr>
          <w:rFonts w:ascii="Times" w:hAnsi="Times" w:cs="Times"/>
          <w:sz w:val="26"/>
          <w:szCs w:val="26"/>
          <w:lang w:val="en-US"/>
        </w:rPr>
        <w:t xml:space="preserve"> are augmented with OCL constraints, to Alloy. The conversion allows analysis of UML models via Alloy, to identify consistencies in those UML models.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6.2 Alchemy: Transmuting Base Alloy Specifications into </w:t>
      </w:r>
      <w:proofErr w:type="spellStart"/>
      <w:r>
        <w:rPr>
          <w:rFonts w:ascii="Times" w:hAnsi="Times" w:cs="Times"/>
          <w:sz w:val="38"/>
          <w:szCs w:val="38"/>
          <w:lang w:val="en-US"/>
        </w:rPr>
        <w:t>Imple</w:t>
      </w:r>
      <w:proofErr w:type="spellEnd"/>
      <w:r>
        <w:rPr>
          <w:rFonts w:ascii="Times" w:hAnsi="Times" w:cs="Times"/>
          <w:sz w:val="38"/>
          <w:szCs w:val="38"/>
          <w:lang w:val="en-US"/>
        </w:rPr>
        <w:t xml:space="preserve">- </w:t>
      </w:r>
      <w:proofErr w:type="spellStart"/>
      <w:r>
        <w:rPr>
          <w:rFonts w:ascii="Times" w:hAnsi="Times" w:cs="Times"/>
          <w:sz w:val="38"/>
          <w:szCs w:val="38"/>
          <w:lang w:val="en-US"/>
        </w:rPr>
        <w:t>mentations</w:t>
      </w:r>
      <w:proofErr w:type="spellEnd"/>
      <w:r>
        <w:rPr>
          <w:rFonts w:ascii="Times" w:hAnsi="Times" w:cs="Times"/>
          <w:sz w:val="38"/>
          <w:szCs w:val="38"/>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present Alchemy, which compiles Alloy specifications into implementations that execute against per- </w:t>
      </w:r>
      <w:proofErr w:type="spellStart"/>
      <w:r>
        <w:rPr>
          <w:rFonts w:ascii="Times" w:hAnsi="Times" w:cs="Times"/>
          <w:sz w:val="26"/>
          <w:szCs w:val="26"/>
          <w:lang w:val="en-US"/>
        </w:rPr>
        <w:t>sistent</w:t>
      </w:r>
      <w:proofErr w:type="spellEnd"/>
      <w:r>
        <w:rPr>
          <w:rFonts w:ascii="Times" w:hAnsi="Times" w:cs="Times"/>
          <w:sz w:val="26"/>
          <w:szCs w:val="26"/>
          <w:lang w:val="en-US"/>
        </w:rPr>
        <w:t xml:space="preserve"> databases. Alchemy translates a subset of Alloy predicates into imperative update operations, and it converts facts into database integrity constraints that it maintains automatically in the face of these imperative actions.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6.3 Mapping between Alloy specifications and database </w:t>
      </w:r>
      <w:proofErr w:type="spellStart"/>
      <w:r>
        <w:rPr>
          <w:rFonts w:ascii="Times" w:hAnsi="Times" w:cs="Times"/>
          <w:sz w:val="38"/>
          <w:szCs w:val="38"/>
          <w:lang w:val="en-US"/>
        </w:rPr>
        <w:t>imple</w:t>
      </w:r>
      <w:proofErr w:type="spellEnd"/>
      <w:r>
        <w:rPr>
          <w:rFonts w:ascii="Times" w:hAnsi="Times" w:cs="Times"/>
          <w:sz w:val="38"/>
          <w:szCs w:val="38"/>
          <w:lang w:val="en-US"/>
        </w:rPr>
        <w:t xml:space="preserve">- </w:t>
      </w:r>
      <w:proofErr w:type="spellStart"/>
      <w:r>
        <w:rPr>
          <w:rFonts w:ascii="Times" w:hAnsi="Times" w:cs="Times"/>
          <w:sz w:val="38"/>
          <w:szCs w:val="38"/>
          <w:lang w:val="en-US"/>
        </w:rPr>
        <w:t>mentations</w:t>
      </w:r>
      <w:proofErr w:type="spellEnd"/>
      <w:r>
        <w:rPr>
          <w:rFonts w:ascii="Times" w:hAnsi="Times" w:cs="Times"/>
          <w:sz w:val="38"/>
          <w:szCs w:val="38"/>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abstract Alloy specification is far from an actual implementation, and manually refining the former into the latter is unfortunately a non-trivial task. This paper identifies a subset of the Alloy language that is equivalent to a relational database schema with the most conventional integrity constraints, namely functional and inclusion dependencies.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6.4 Towards an Operational Semantics for Alloy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paper we demonstrate the subtlety of representing state in Alloy </w:t>
      </w:r>
      <w:proofErr w:type="spellStart"/>
      <w:r>
        <w:rPr>
          <w:rFonts w:ascii="Times" w:hAnsi="Times" w:cs="Times"/>
          <w:sz w:val="26"/>
          <w:szCs w:val="26"/>
          <w:lang w:val="en-US"/>
        </w:rPr>
        <w:t>speci</w:t>
      </w:r>
      <w:proofErr w:type="spellEnd"/>
      <w:r>
        <w:rPr>
          <w:rFonts w:ascii="Times" w:hAnsi="Times" w:cs="Times"/>
          <w:sz w:val="26"/>
          <w:szCs w:val="26"/>
          <w:lang w:val="en-US"/>
        </w:rPr>
        <w:t xml:space="preserve">- </w:t>
      </w:r>
      <w:proofErr w:type="spellStart"/>
      <w:r>
        <w:rPr>
          <w:rFonts w:ascii="Times" w:hAnsi="Times" w:cs="Times"/>
          <w:sz w:val="26"/>
          <w:szCs w:val="26"/>
          <w:lang w:val="en-US"/>
        </w:rPr>
        <w:t>fications</w:t>
      </w:r>
      <w:proofErr w:type="spellEnd"/>
      <w:r>
        <w:rPr>
          <w:rFonts w:ascii="Times" w:hAnsi="Times" w:cs="Times"/>
          <w:sz w:val="26"/>
          <w:szCs w:val="26"/>
          <w:lang w:val="en-US"/>
        </w:rPr>
        <w:t xml:space="preserve">. We formalize a natural notion of transition semantics for state-based specifications and show examples of specifications in this class for which </w:t>
      </w:r>
      <w:proofErr w:type="spellStart"/>
      <w:r>
        <w:rPr>
          <w:rFonts w:ascii="Times" w:hAnsi="Times" w:cs="Times"/>
          <w:sz w:val="26"/>
          <w:szCs w:val="26"/>
          <w:lang w:val="en-US"/>
        </w:rPr>
        <w:t>analy</w:t>
      </w:r>
      <w:proofErr w:type="spellEnd"/>
      <w:r>
        <w:rPr>
          <w:rFonts w:ascii="Times" w:hAnsi="Times" w:cs="Times"/>
          <w:sz w:val="26"/>
          <w:szCs w:val="26"/>
          <w:lang w:val="en-US"/>
        </w:rPr>
        <w:t xml:space="preserve">- sis based on relational algebra can induce false confidence in designs.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28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7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Conclusions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work we presented Forgery as a tool that supports the realization of Alloy based specifications. </w:t>
      </w:r>
      <w:proofErr w:type="gramStart"/>
      <w:r>
        <w:rPr>
          <w:rFonts w:ascii="Times" w:hAnsi="Times" w:cs="Times"/>
          <w:sz w:val="26"/>
          <w:szCs w:val="26"/>
          <w:lang w:val="en-US"/>
        </w:rPr>
        <w:t>We able to generate a full-scale database including structural tables, constraints and functions for data updating operations.</w:t>
      </w:r>
      <w:proofErr w:type="gramEnd"/>
      <w:r>
        <w:rPr>
          <w:rFonts w:ascii="Times" w:hAnsi="Times" w:cs="Times"/>
          <w:sz w:val="26"/>
          <w:szCs w:val="26"/>
          <w:lang w:val="en-US"/>
        </w:rPr>
        <w:t xml:space="preserve"> The output is a pure SQL that doesn’t require any external API or additional de- </w:t>
      </w:r>
      <w:proofErr w:type="spellStart"/>
      <w:r>
        <w:rPr>
          <w:rFonts w:ascii="Times" w:hAnsi="Times" w:cs="Times"/>
          <w:sz w:val="26"/>
          <w:szCs w:val="26"/>
          <w:lang w:val="en-US"/>
        </w:rPr>
        <w:t>pendencies</w:t>
      </w:r>
      <w:proofErr w:type="spellEnd"/>
      <w:r>
        <w:rPr>
          <w:rFonts w:ascii="Times" w:hAnsi="Times" w:cs="Times"/>
          <w:sz w:val="26"/>
          <w:szCs w:val="26"/>
          <w:lang w:val="en-US"/>
        </w:rPr>
        <w:t xml:space="preserve">. In addition, it is easily expandable by using different SQL features. For example it is possible to manage privileges of users and that way increasing security.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mentioned before, it is not possible to develop fault-free software in practical scenario considering human nature [?]. That also applies for Forgery. Hence, we developed a validation mechanism with reverse engineering that allows </w:t>
      </w:r>
      <w:proofErr w:type="gramStart"/>
      <w:r>
        <w:rPr>
          <w:rFonts w:ascii="Times" w:hAnsi="Times" w:cs="Times"/>
          <w:sz w:val="26"/>
          <w:szCs w:val="26"/>
          <w:lang w:val="en-US"/>
        </w:rPr>
        <w:t>to compare</w:t>
      </w:r>
      <w:proofErr w:type="gramEnd"/>
      <w:r>
        <w:rPr>
          <w:rFonts w:ascii="Times" w:hAnsi="Times" w:cs="Times"/>
          <w:sz w:val="26"/>
          <w:szCs w:val="26"/>
          <w:lang w:val="en-US"/>
        </w:rPr>
        <w:t xml:space="preserve"> the results to those in Alloy. Moreover, enabling Assertions helps to find issues in the model; </w:t>
      </w:r>
      <w:proofErr w:type="gramStart"/>
      <w:r>
        <w:rPr>
          <w:rFonts w:ascii="Times" w:hAnsi="Times" w:cs="Times"/>
          <w:sz w:val="26"/>
          <w:szCs w:val="26"/>
          <w:lang w:val="en-US"/>
        </w:rPr>
        <w:t>A</w:t>
      </w:r>
      <w:proofErr w:type="gramEnd"/>
      <w:r>
        <w:rPr>
          <w:rFonts w:ascii="Times" w:hAnsi="Times" w:cs="Times"/>
          <w:sz w:val="26"/>
          <w:szCs w:val="26"/>
          <w:lang w:val="en-US"/>
        </w:rPr>
        <w:t xml:space="preserve"> feature that was not possible in Alchemy.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Together with </w:t>
      </w:r>
      <w:proofErr w:type="spellStart"/>
      <w:r>
        <w:rPr>
          <w:rFonts w:ascii="Times" w:hAnsi="Times" w:cs="Times"/>
          <w:sz w:val="26"/>
          <w:szCs w:val="26"/>
          <w:lang w:val="en-US"/>
        </w:rPr>
        <w:t>Fors</w:t>
      </w:r>
      <w:proofErr w:type="spellEnd"/>
      <w:r>
        <w:rPr>
          <w:rFonts w:ascii="Times" w:hAnsi="Times" w:cs="Times"/>
          <w:sz w:val="26"/>
          <w:szCs w:val="26"/>
          <w:lang w:val="en-US"/>
        </w:rPr>
        <w:t xml:space="preserve"> we created a </w:t>
      </w:r>
      <w:proofErr w:type="spellStart"/>
      <w:r>
        <w:rPr>
          <w:rFonts w:ascii="Times" w:hAnsi="Times" w:cs="Times"/>
          <w:sz w:val="26"/>
          <w:szCs w:val="26"/>
          <w:lang w:val="en-US"/>
        </w:rPr>
        <w:t>toolchain</w:t>
      </w:r>
      <w:proofErr w:type="spellEnd"/>
      <w:r>
        <w:rPr>
          <w:rFonts w:ascii="Times" w:hAnsi="Times" w:cs="Times"/>
          <w:sz w:val="26"/>
          <w:szCs w:val="26"/>
          <w:lang w:val="en-US"/>
        </w:rPr>
        <w:t xml:space="preserve"> that supports the main software development processes: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and implementation. Those two important processes have direct affect on the software quality. By improving them organizations might save lot of money and other resources.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There are still challenges to be solved in </w:t>
      </w:r>
      <w:proofErr w:type="spellStart"/>
      <w:r>
        <w:rPr>
          <w:rFonts w:ascii="Times" w:hAnsi="Times" w:cs="Times"/>
          <w:sz w:val="26"/>
          <w:szCs w:val="26"/>
          <w:lang w:val="en-US"/>
        </w:rPr>
        <w:t>Forgery</w:t>
      </w:r>
      <w:proofErr w:type="gramStart"/>
      <w:r>
        <w:rPr>
          <w:rFonts w:ascii="Times" w:hAnsi="Times" w:cs="Times"/>
          <w:sz w:val="26"/>
          <w:szCs w:val="26"/>
          <w:lang w:val="en-US"/>
        </w:rPr>
        <w:t>,for</w:t>
      </w:r>
      <w:proofErr w:type="spellEnd"/>
      <w:proofErr w:type="gramEnd"/>
      <w:r>
        <w:rPr>
          <w:rFonts w:ascii="Times" w:hAnsi="Times" w:cs="Times"/>
          <w:sz w:val="26"/>
          <w:szCs w:val="26"/>
          <w:lang w:val="en-US"/>
        </w:rPr>
        <w:t xml:space="preserve"> instance, expanding the set of supported Alloy syntax and resolving potential exceptions. However, to the best of our knowledge, considering multiple scenarios, Forgery has achieved his goals.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29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Bibliography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[1</w:t>
      </w:r>
      <w:proofErr w:type="gramStart"/>
      <w:r>
        <w:rPr>
          <w:rFonts w:ascii="Times" w:hAnsi="Times" w:cs="Times"/>
          <w:sz w:val="26"/>
          <w:szCs w:val="26"/>
          <w:lang w:val="en-US"/>
        </w:rPr>
        <w:t>]  Pete</w:t>
      </w:r>
      <w:proofErr w:type="gramEnd"/>
      <w:r>
        <w:rPr>
          <w:rFonts w:ascii="Times" w:hAnsi="Times" w:cs="Times"/>
          <w:sz w:val="26"/>
          <w:szCs w:val="26"/>
          <w:lang w:val="en-US"/>
        </w:rPr>
        <w:t xml:space="preserve"> Sawyer and Gerald </w:t>
      </w:r>
      <w:proofErr w:type="spellStart"/>
      <w:r>
        <w:rPr>
          <w:rFonts w:ascii="Times" w:hAnsi="Times" w:cs="Times"/>
          <w:sz w:val="26"/>
          <w:szCs w:val="26"/>
          <w:lang w:val="en-US"/>
        </w:rPr>
        <w:t>Kotonya</w:t>
      </w:r>
      <w:proofErr w:type="spellEnd"/>
      <w:r>
        <w:rPr>
          <w:rFonts w:ascii="Times" w:hAnsi="Times" w:cs="Times"/>
          <w:sz w:val="26"/>
          <w:szCs w:val="26"/>
          <w:lang w:val="en-US"/>
        </w:rPr>
        <w:t xml:space="preserve">, Software Requirements (IEEE, 2001).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[2</w:t>
      </w:r>
      <w:proofErr w:type="gramStart"/>
      <w:r>
        <w:rPr>
          <w:rFonts w:ascii="Times" w:hAnsi="Times" w:cs="Times"/>
          <w:sz w:val="26"/>
          <w:szCs w:val="26"/>
          <w:lang w:val="en-US"/>
        </w:rPr>
        <w:t>]  </w:t>
      </w:r>
      <w:proofErr w:type="spellStart"/>
      <w:r>
        <w:rPr>
          <w:rFonts w:ascii="Times" w:hAnsi="Times" w:cs="Times"/>
          <w:sz w:val="26"/>
          <w:szCs w:val="26"/>
          <w:lang w:val="en-US"/>
        </w:rPr>
        <w:t>Walid</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Taha</w:t>
      </w:r>
      <w:proofErr w:type="spellEnd"/>
      <w:r>
        <w:rPr>
          <w:rFonts w:ascii="Times" w:hAnsi="Times" w:cs="Times"/>
          <w:sz w:val="26"/>
          <w:szCs w:val="26"/>
          <w:lang w:val="en-US"/>
        </w:rPr>
        <w:t xml:space="preserve">, Domain-Specific Languages (Rice University, 2008).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[3</w:t>
      </w:r>
      <w:proofErr w:type="gramStart"/>
      <w:r>
        <w:rPr>
          <w:rFonts w:ascii="Times" w:hAnsi="Times" w:cs="Times"/>
          <w:sz w:val="26"/>
          <w:szCs w:val="26"/>
          <w:lang w:val="en-US"/>
        </w:rPr>
        <w:t>]  </w:t>
      </w:r>
      <w:proofErr w:type="spellStart"/>
      <w:r>
        <w:rPr>
          <w:rFonts w:ascii="Times" w:hAnsi="Times" w:cs="Times"/>
          <w:sz w:val="26"/>
          <w:szCs w:val="26"/>
          <w:lang w:val="en-US"/>
        </w:rPr>
        <w:t>Chiel</w:t>
      </w:r>
      <w:proofErr w:type="spellEnd"/>
      <w:proofErr w:type="gramEnd"/>
      <w:r>
        <w:rPr>
          <w:rFonts w:ascii="Times" w:hAnsi="Times" w:cs="Times"/>
          <w:sz w:val="26"/>
          <w:szCs w:val="26"/>
          <w:lang w:val="en-US"/>
        </w:rPr>
        <w:t xml:space="preserve"> Peters, </w:t>
      </w:r>
      <w:proofErr w:type="spellStart"/>
      <w:r>
        <w:rPr>
          <w:rFonts w:ascii="Times" w:hAnsi="Times" w:cs="Times"/>
          <w:sz w:val="26"/>
          <w:szCs w:val="26"/>
          <w:lang w:val="en-US"/>
        </w:rPr>
        <w:t>Fors</w:t>
      </w:r>
      <w:proofErr w:type="spellEnd"/>
      <w:r>
        <w:rPr>
          <w:rFonts w:ascii="Times" w:hAnsi="Times" w:cs="Times"/>
          <w:sz w:val="26"/>
          <w:szCs w:val="26"/>
          <w:lang w:val="en-US"/>
        </w:rPr>
        <w:t xml:space="preserve">: Separating Configuration From Formal Specification (University of Amsterdam, 2014).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[4</w:t>
      </w:r>
      <w:proofErr w:type="gramStart"/>
      <w:r>
        <w:rPr>
          <w:rFonts w:ascii="Times" w:hAnsi="Times" w:cs="Times"/>
          <w:sz w:val="26"/>
          <w:szCs w:val="26"/>
          <w:lang w:val="en-US"/>
        </w:rPr>
        <w:t>]  Daniel</w:t>
      </w:r>
      <w:proofErr w:type="gramEnd"/>
      <w:r>
        <w:rPr>
          <w:rFonts w:ascii="Times" w:hAnsi="Times" w:cs="Times"/>
          <w:sz w:val="26"/>
          <w:szCs w:val="26"/>
          <w:lang w:val="en-US"/>
        </w:rPr>
        <w:t xml:space="preserve"> J. Dougherty et al, Alchemy: Transmuting Base Alloy Specifications into Implementations (Worcester, 2008).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[5</w:t>
      </w:r>
      <w:proofErr w:type="gramStart"/>
      <w:r>
        <w:rPr>
          <w:rFonts w:ascii="Times" w:hAnsi="Times" w:cs="Times"/>
          <w:sz w:val="26"/>
          <w:szCs w:val="26"/>
          <w:lang w:val="en-US"/>
        </w:rPr>
        <w:t>]  Daniel</w:t>
      </w:r>
      <w:proofErr w:type="gramEnd"/>
      <w:r>
        <w:rPr>
          <w:rFonts w:ascii="Times" w:hAnsi="Times" w:cs="Times"/>
          <w:sz w:val="26"/>
          <w:szCs w:val="26"/>
          <w:lang w:val="en-US"/>
        </w:rPr>
        <w:t xml:space="preserve"> Jackson, Software Abstractions: Logic, Language and Analysis (MIT, 2012).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[6</w:t>
      </w:r>
      <w:proofErr w:type="gramStart"/>
      <w:r>
        <w:rPr>
          <w:rFonts w:ascii="Times" w:hAnsi="Times" w:cs="Times"/>
          <w:sz w:val="26"/>
          <w:szCs w:val="26"/>
          <w:lang w:val="en-US"/>
        </w:rPr>
        <w:t>]  Sabrina</w:t>
      </w:r>
      <w:proofErr w:type="gramEnd"/>
      <w:r>
        <w:rPr>
          <w:rFonts w:ascii="Times" w:hAnsi="Times" w:cs="Times"/>
          <w:sz w:val="26"/>
          <w:szCs w:val="26"/>
          <w:lang w:val="en-US"/>
        </w:rPr>
        <w:t xml:space="preserve"> De </w:t>
      </w:r>
      <w:proofErr w:type="spellStart"/>
      <w:r>
        <w:rPr>
          <w:rFonts w:ascii="Times" w:hAnsi="Times" w:cs="Times"/>
          <w:sz w:val="26"/>
          <w:szCs w:val="26"/>
          <w:lang w:val="en-US"/>
        </w:rPr>
        <w:t>Capitani</w:t>
      </w:r>
      <w:proofErr w:type="spellEnd"/>
      <w:r>
        <w:rPr>
          <w:rFonts w:ascii="Times" w:hAnsi="Times" w:cs="Times"/>
          <w:sz w:val="26"/>
          <w:szCs w:val="26"/>
          <w:lang w:val="en-US"/>
        </w:rPr>
        <w:t xml:space="preserve"> et al, Database Security (Wiley, 2002).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[7</w:t>
      </w:r>
      <w:proofErr w:type="gramStart"/>
      <w:r>
        <w:rPr>
          <w:rFonts w:ascii="Times" w:hAnsi="Times" w:cs="Times"/>
          <w:sz w:val="26"/>
          <w:szCs w:val="26"/>
          <w:lang w:val="en-US"/>
        </w:rPr>
        <w:t>]  </w:t>
      </w:r>
      <w:proofErr w:type="spellStart"/>
      <w:r>
        <w:rPr>
          <w:rFonts w:ascii="Times" w:hAnsi="Times" w:cs="Times"/>
          <w:sz w:val="26"/>
          <w:szCs w:val="26"/>
          <w:lang w:val="en-US"/>
        </w:rPr>
        <w:t>Loic</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Gammaitoni</w:t>
      </w:r>
      <w:proofErr w:type="spellEnd"/>
      <w:r>
        <w:rPr>
          <w:rFonts w:ascii="Times" w:hAnsi="Times" w:cs="Times"/>
          <w:sz w:val="26"/>
          <w:szCs w:val="26"/>
          <w:lang w:val="en-US"/>
        </w:rPr>
        <w:t xml:space="preserve"> et al, Verifying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Languages using Lightning (University of Luxembourg, 2014).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[8</w:t>
      </w:r>
      <w:proofErr w:type="gramStart"/>
      <w:r>
        <w:rPr>
          <w:rFonts w:ascii="Times" w:hAnsi="Times" w:cs="Times"/>
          <w:sz w:val="26"/>
          <w:szCs w:val="26"/>
          <w:lang w:val="en-US"/>
        </w:rPr>
        <w:t>]  </w:t>
      </w:r>
      <w:proofErr w:type="spellStart"/>
      <w:r>
        <w:rPr>
          <w:rFonts w:ascii="Times" w:hAnsi="Times" w:cs="Times"/>
          <w:sz w:val="26"/>
          <w:szCs w:val="26"/>
          <w:lang w:val="en-US"/>
        </w:rPr>
        <w:t>Ajeet</w:t>
      </w:r>
      <w:proofErr w:type="spellEnd"/>
      <w:proofErr w:type="gramEnd"/>
      <w:r>
        <w:rPr>
          <w:rFonts w:ascii="Times" w:hAnsi="Times" w:cs="Times"/>
          <w:sz w:val="26"/>
          <w:szCs w:val="26"/>
          <w:lang w:val="en-US"/>
        </w:rPr>
        <w:t xml:space="preserve"> Kumar et al, Early Software Reliability Prediction: A Fuzzy Logic Approach (Springer, 2013). </w:t>
      </w:r>
      <w:r>
        <w:rPr>
          <w:rFonts w:ascii="Times" w:hAnsi="Times" w:cs="Times"/>
          <w:lang w:val="en-US"/>
        </w:rPr>
        <w:t> </w:t>
      </w:r>
    </w:p>
    <w:p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[9</w:t>
      </w:r>
      <w:proofErr w:type="gramStart"/>
      <w:r>
        <w:rPr>
          <w:rFonts w:ascii="Times" w:hAnsi="Times" w:cs="Times"/>
          <w:sz w:val="26"/>
          <w:szCs w:val="26"/>
          <w:lang w:val="en-US"/>
        </w:rPr>
        <w:t>]  Rob</w:t>
      </w:r>
      <w:proofErr w:type="gramEnd"/>
      <w:r>
        <w:rPr>
          <w:rFonts w:ascii="Times" w:hAnsi="Times" w:cs="Times"/>
          <w:sz w:val="26"/>
          <w:szCs w:val="26"/>
          <w:lang w:val="en-US"/>
        </w:rPr>
        <w:t xml:space="preserve"> </w:t>
      </w:r>
      <w:proofErr w:type="spellStart"/>
      <w:r>
        <w:rPr>
          <w:rFonts w:ascii="Times" w:hAnsi="Times" w:cs="Times"/>
          <w:sz w:val="26"/>
          <w:szCs w:val="26"/>
          <w:lang w:val="en-US"/>
        </w:rPr>
        <w:t>Seater</w:t>
      </w:r>
      <w:proofErr w:type="spellEnd"/>
      <w:r>
        <w:rPr>
          <w:rFonts w:ascii="Times" w:hAnsi="Times" w:cs="Times"/>
          <w:sz w:val="26"/>
          <w:szCs w:val="26"/>
          <w:lang w:val="en-US"/>
        </w:rPr>
        <w:t xml:space="preserve"> and Greg Dennis, Tutorial for Alloy Analyzer 4.0 (MIT, 2014). </w:t>
      </w:r>
      <w:r>
        <w:rPr>
          <w:rFonts w:ascii="Times" w:hAnsi="Times" w:cs="Times"/>
          <w:lang w:val="en-US"/>
        </w:rPr>
        <w: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[10] Barry Boehm and Victor R. </w:t>
      </w:r>
      <w:proofErr w:type="spellStart"/>
      <w:r>
        <w:rPr>
          <w:rFonts w:ascii="Times" w:hAnsi="Times" w:cs="Times"/>
          <w:sz w:val="26"/>
          <w:szCs w:val="26"/>
          <w:lang w:val="en-US"/>
        </w:rPr>
        <w:t>Basili</w:t>
      </w:r>
      <w:proofErr w:type="spellEnd"/>
      <w:r>
        <w:rPr>
          <w:rFonts w:ascii="Times" w:hAnsi="Times" w:cs="Times"/>
          <w:sz w:val="26"/>
          <w:szCs w:val="26"/>
          <w:lang w:val="en-US"/>
        </w:rPr>
        <w:t>, Software Defect Reduction Top 10 List (IEEE, 2001)</w:t>
      </w:r>
      <w:proofErr w:type="gramStart"/>
      <w:r>
        <w:rPr>
          <w:rFonts w:ascii="Times" w:hAnsi="Times" w:cs="Times"/>
          <w:sz w:val="26"/>
          <w:szCs w:val="26"/>
          <w:lang w:val="en-US"/>
        </w:rPr>
        <w:t>. </w:t>
      </w:r>
      <w:proofErr w:type="gramEnd"/>
      <w:r>
        <w:rPr>
          <w:rFonts w:ascii="Times" w:hAnsi="Times" w:cs="Times"/>
          <w:sz w:val="26"/>
          <w:szCs w:val="26"/>
          <w:lang w:val="en-US"/>
        </w:rPr>
        <w:t>[11] Tony Patton, Determine when to use stored procedures vs. SQL in the code (</w:t>
      </w:r>
      <w:proofErr w:type="spellStart"/>
      <w:r>
        <w:rPr>
          <w:rFonts w:ascii="Times" w:hAnsi="Times" w:cs="Times"/>
          <w:sz w:val="26"/>
          <w:szCs w:val="26"/>
          <w:lang w:val="en-US"/>
        </w:rPr>
        <w:t>TechRepublic</w:t>
      </w:r>
      <w:proofErr w:type="spellEnd"/>
      <w:r>
        <w:rPr>
          <w:rFonts w:ascii="Times" w:hAnsi="Times" w:cs="Times"/>
          <w:sz w:val="26"/>
          <w:szCs w:val="26"/>
          <w:lang w:val="en-US"/>
        </w:rPr>
        <w:t xml:space="preserve">, 2005). [12] T. M. </w:t>
      </w:r>
      <w:proofErr w:type="spellStart"/>
      <w:r>
        <w:rPr>
          <w:rFonts w:ascii="Times" w:hAnsi="Times" w:cs="Times"/>
          <w:sz w:val="26"/>
          <w:szCs w:val="26"/>
          <w:lang w:val="en-US"/>
        </w:rPr>
        <w:t>Murali</w:t>
      </w:r>
      <w:proofErr w:type="spellEnd"/>
      <w:r>
        <w:rPr>
          <w:rFonts w:ascii="Times" w:hAnsi="Times" w:cs="Times"/>
          <w:sz w:val="26"/>
          <w:szCs w:val="26"/>
          <w:lang w:val="en-US"/>
        </w:rPr>
        <w:t>, SQL and Relational Algebra (</w:t>
      </w:r>
      <w:proofErr w:type="spellStart"/>
      <w:r>
        <w:rPr>
          <w:rFonts w:ascii="Times" w:hAnsi="Times" w:cs="Times"/>
          <w:sz w:val="26"/>
          <w:szCs w:val="26"/>
          <w:lang w:val="en-US"/>
        </w:rPr>
        <w:t>VirginiaTech</w:t>
      </w:r>
      <w:proofErr w:type="spellEnd"/>
      <w:r>
        <w:rPr>
          <w:rFonts w:ascii="Times" w:hAnsi="Times" w:cs="Times"/>
          <w:sz w:val="26"/>
          <w:szCs w:val="26"/>
          <w:lang w:val="en-US"/>
        </w:rPr>
        <w:t xml:space="preserve"> Engineering College, 2010).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[13] </w:t>
      </w:r>
      <w:proofErr w:type="spellStart"/>
      <w:proofErr w:type="gramStart"/>
      <w:r>
        <w:rPr>
          <w:rFonts w:ascii="Times" w:hAnsi="Times" w:cs="Times"/>
          <w:sz w:val="26"/>
          <w:szCs w:val="26"/>
          <w:lang w:val="en-US"/>
        </w:rPr>
        <w:t>Khaleel</w:t>
      </w:r>
      <w:proofErr w:type="spellEnd"/>
      <w:r>
        <w:rPr>
          <w:rFonts w:ascii="Times" w:hAnsi="Times" w:cs="Times"/>
          <w:sz w:val="26"/>
          <w:szCs w:val="26"/>
          <w:lang w:val="en-US"/>
        </w:rPr>
        <w:t xml:space="preserve"> Ahmad and </w:t>
      </w:r>
      <w:proofErr w:type="spellStart"/>
      <w:r>
        <w:rPr>
          <w:rFonts w:ascii="Times" w:hAnsi="Times" w:cs="Times"/>
          <w:sz w:val="26"/>
          <w:szCs w:val="26"/>
          <w:lang w:val="en-US"/>
        </w:rPr>
        <w:t>Nitasha</w:t>
      </w:r>
      <w:proofErr w:type="spellEnd"/>
      <w:r>
        <w:rPr>
          <w:rFonts w:ascii="Times" w:hAnsi="Times" w:cs="Times"/>
          <w:sz w:val="26"/>
          <w:szCs w:val="26"/>
          <w:lang w:val="en-US"/>
        </w:rPr>
        <w:t xml:space="preserve"> </w:t>
      </w:r>
      <w:proofErr w:type="spellStart"/>
      <w:r>
        <w:rPr>
          <w:rFonts w:ascii="Times" w:hAnsi="Times" w:cs="Times"/>
          <w:sz w:val="26"/>
          <w:szCs w:val="26"/>
          <w:lang w:val="en-US"/>
        </w:rPr>
        <w:t>Varshney</w:t>
      </w:r>
      <w:proofErr w:type="spellEnd"/>
      <w:r>
        <w:rPr>
          <w:rFonts w:ascii="Times" w:hAnsi="Times" w:cs="Times"/>
          <w:sz w:val="26"/>
          <w:szCs w:val="26"/>
          <w:lang w:val="en-US"/>
        </w:rPr>
        <w:t xml:space="preserve">, On Minimizing Software Defects during New Product </w:t>
      </w:r>
      <w:proofErr w:type="spellStart"/>
      <w:r>
        <w:rPr>
          <w:rFonts w:ascii="Times" w:hAnsi="Times" w:cs="Times"/>
          <w:sz w:val="26"/>
          <w:szCs w:val="26"/>
          <w:lang w:val="en-US"/>
        </w:rPr>
        <w:t>Devel</w:t>
      </w:r>
      <w:proofErr w:type="spellEnd"/>
      <w:r>
        <w:rPr>
          <w:rFonts w:ascii="Times" w:hAnsi="Times" w:cs="Times"/>
          <w:sz w:val="26"/>
          <w:szCs w:val="26"/>
          <w:lang w:val="en-US"/>
        </w:rPr>
        <w:t xml:space="preserve">- </w:t>
      </w:r>
      <w:proofErr w:type="spellStart"/>
      <w:r>
        <w:rPr>
          <w:rFonts w:ascii="Times" w:hAnsi="Times" w:cs="Times"/>
          <w:sz w:val="26"/>
          <w:szCs w:val="26"/>
          <w:lang w:val="en-US"/>
        </w:rPr>
        <w:t>opment</w:t>
      </w:r>
      <w:proofErr w:type="spellEnd"/>
      <w:r>
        <w:rPr>
          <w:rFonts w:ascii="Times" w:hAnsi="Times" w:cs="Times"/>
          <w:sz w:val="26"/>
          <w:szCs w:val="26"/>
          <w:lang w:val="en-US"/>
        </w:rPr>
        <w:t xml:space="preserve"> Using Enhanced Preventive Approach (IJSCE, 2012).</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[14] Daniel Jackson, </w:t>
      </w:r>
      <w:proofErr w:type="spellStart"/>
      <w:r>
        <w:rPr>
          <w:rFonts w:ascii="Times" w:hAnsi="Times" w:cs="Times"/>
          <w:sz w:val="26"/>
          <w:szCs w:val="26"/>
          <w:lang w:val="en-US"/>
        </w:rPr>
        <w:t>Micromodels</w:t>
      </w:r>
      <w:proofErr w:type="spellEnd"/>
      <w:r>
        <w:rPr>
          <w:rFonts w:ascii="Times" w:hAnsi="Times" w:cs="Times"/>
          <w:sz w:val="26"/>
          <w:szCs w:val="26"/>
          <w:lang w:val="en-US"/>
        </w:rPr>
        <w:t xml:space="preserve"> of software: lightweight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and analysis with Alloy (MIT, 2002). [15] Michael Brackett, Data Architecture and Data Structures (DATAVERSITY, 2013)</w:t>
      </w:r>
      <w:proofErr w:type="gramStart"/>
      <w:r>
        <w:rPr>
          <w:rFonts w:ascii="Times" w:hAnsi="Times" w:cs="Times"/>
          <w:sz w:val="26"/>
          <w:szCs w:val="26"/>
          <w:lang w:val="en-US"/>
        </w:rPr>
        <w:t>. </w:t>
      </w:r>
      <w:proofErr w:type="gramEnd"/>
      <w:r>
        <w:rPr>
          <w:rFonts w:ascii="Times" w:hAnsi="Times" w:cs="Times"/>
          <w:sz w:val="26"/>
          <w:szCs w:val="26"/>
          <w:lang w:val="en-US"/>
        </w:rPr>
        <w:t xml:space="preserve">[16] Christopher J. Date, An Introduction to Database Systems (Pearson, 2003).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30 </w:t>
      </w:r>
    </w:p>
    <w:p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8 </w:t>
      </w:r>
    </w:p>
    <w:p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Appendix </w:t>
      </w:r>
    </w:p>
    <w:p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8.1 Alloy Quick Reference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Full Reference: http://www.ics.uci.edu/ </w:t>
      </w:r>
      <w:proofErr w:type="spellStart"/>
      <w:r>
        <w:rPr>
          <w:rFonts w:ascii="Times" w:hAnsi="Times" w:cs="Times"/>
          <w:sz w:val="26"/>
          <w:szCs w:val="26"/>
          <w:lang w:val="en-US"/>
        </w:rPr>
        <w:t>alspaugh</w:t>
      </w:r>
      <w:proofErr w:type="spellEnd"/>
      <w:r>
        <w:rPr>
          <w:rFonts w:ascii="Times" w:hAnsi="Times" w:cs="Times"/>
          <w:sz w:val="26"/>
          <w:szCs w:val="26"/>
          <w:lang w:val="en-US"/>
        </w:rPr>
        <w:t>/</w:t>
      </w:r>
      <w:proofErr w:type="spellStart"/>
      <w:r>
        <w:rPr>
          <w:rFonts w:ascii="Times" w:hAnsi="Times" w:cs="Times"/>
          <w:sz w:val="26"/>
          <w:szCs w:val="26"/>
          <w:lang w:val="en-US"/>
        </w:rPr>
        <w:t>cls</w:t>
      </w:r>
      <w:proofErr w:type="spellEnd"/>
      <w:r>
        <w:rPr>
          <w:rFonts w:ascii="Times" w:hAnsi="Times" w:cs="Times"/>
          <w:sz w:val="26"/>
          <w:szCs w:val="26"/>
          <w:lang w:val="en-US"/>
        </w:rPr>
        <w:t>/</w:t>
      </w:r>
      <w:proofErr w:type="spellStart"/>
      <w:r>
        <w:rPr>
          <w:rFonts w:ascii="Times" w:hAnsi="Times" w:cs="Times"/>
          <w:sz w:val="26"/>
          <w:szCs w:val="26"/>
          <w:lang w:val="en-US"/>
        </w:rPr>
        <w:t>shr</w:t>
      </w:r>
      <w:proofErr w:type="spellEnd"/>
      <w:r>
        <w:rPr>
          <w:rFonts w:ascii="Times" w:hAnsi="Times" w:cs="Times"/>
          <w:sz w:val="26"/>
          <w:szCs w:val="26"/>
          <w:lang w:val="en-US"/>
        </w:rPr>
        <w:t xml:space="preserve">/alloy.html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8.1.1 Logic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Alloy logic is a first-order logic in which the domain is the set of all relations, and terms include relational expressions such as joins.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Everything in Alloy is a relation! </w:t>
      </w:r>
    </w:p>
    <w:p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A relation is a set of tuples of the same (positive) </w:t>
      </w:r>
      <w:proofErr w:type="spellStart"/>
      <w:r>
        <w:rPr>
          <w:rFonts w:ascii="Times" w:hAnsi="Times" w:cs="Times"/>
          <w:sz w:val="26"/>
          <w:szCs w:val="26"/>
          <w:lang w:val="en-US"/>
        </w:rPr>
        <w:t>arity</w:t>
      </w:r>
      <w:proofErr w:type="spellEnd"/>
      <w:r>
        <w:rPr>
          <w:rFonts w:ascii="Times" w:hAnsi="Times" w:cs="Times"/>
          <w:sz w:val="26"/>
          <w:szCs w:val="26"/>
          <w:lang w:val="en-US"/>
        </w:rPr>
        <w:t xml:space="preserve">. Each tuple lists entities that are related to each other. The size of the relation is the number of tuples;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the relation is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the tuples.  </w:t>
      </w:r>
    </w:p>
    <w:p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Sets are represented by unary relations</w:t>
      </w:r>
      <w:proofErr w:type="gramEnd"/>
      <w:r>
        <w:rPr>
          <w:rFonts w:ascii="Times" w:hAnsi="Times" w:cs="Times"/>
          <w:sz w:val="26"/>
          <w:szCs w:val="26"/>
          <w:lang w:val="en-US"/>
        </w:rPr>
        <w:t>. Each 1-tuple in the unary relation contains an element of the set.  </w:t>
      </w:r>
    </w:p>
    <w:p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Scalars are represented by singleton sets. Since a set is a unary relation, </w:t>
      </w:r>
      <w:proofErr w:type="gramStart"/>
      <w:r>
        <w:rPr>
          <w:rFonts w:ascii="Times" w:hAnsi="Times" w:cs="Times"/>
          <w:sz w:val="26"/>
          <w:szCs w:val="26"/>
          <w:lang w:val="en-US"/>
        </w:rPr>
        <w:t>an</w:t>
      </w:r>
      <w:proofErr w:type="gramEnd"/>
      <w:r>
        <w:rPr>
          <w:rFonts w:ascii="Times" w:hAnsi="Times" w:cs="Times"/>
          <w:sz w:val="26"/>
          <w:szCs w:val="26"/>
          <w:lang w:val="en-US"/>
        </w:rPr>
        <w:t xml:space="preserve"> scalar is thus represented as a singleton (size 1) unary relation.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a result, the operators apply to relations, sets, and scalars, and there are very few cases that produce no result.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Page numbers refer to Daniel Jackson, Software Abstractions, </w:t>
      </w:r>
      <w:proofErr w:type="gramStart"/>
      <w:r>
        <w:rPr>
          <w:rFonts w:ascii="Times" w:hAnsi="Times" w:cs="Times"/>
          <w:sz w:val="26"/>
          <w:szCs w:val="26"/>
          <w:lang w:val="en-US"/>
        </w:rPr>
        <w:t>MIT</w:t>
      </w:r>
      <w:proofErr w:type="gramEnd"/>
      <w:r>
        <w:rPr>
          <w:rFonts w:ascii="Times" w:hAnsi="Times" w:cs="Times"/>
          <w:sz w:val="26"/>
          <w:szCs w:val="26"/>
          <w:lang w:val="en-US"/>
        </w:rPr>
        <w:t xml:space="preserve"> Press 2006.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31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w:t>
      </w:r>
      <w:proofErr w:type="gramStart"/>
      <w:r>
        <w:rPr>
          <w:rFonts w:ascii="Times" w:hAnsi="Times" w:cs="Times"/>
          <w:sz w:val="26"/>
          <w:szCs w:val="26"/>
          <w:lang w:val="en-US"/>
        </w:rPr>
        <w:t xml:space="preserve">32 </w:t>
      </w:r>
      <w:r>
        <w:rPr>
          <w:rFonts w:ascii="Times" w:hAnsi="Times" w:cs="Times"/>
          <w:sz w:val="32"/>
          <w:szCs w:val="32"/>
          <w:lang w:val="en-US"/>
        </w:rPr>
        <w:t>8.</w:t>
      </w:r>
      <w:proofErr w:type="gramEnd"/>
      <w:r>
        <w:rPr>
          <w:rFonts w:ascii="Times" w:hAnsi="Times" w:cs="Times"/>
          <w:sz w:val="32"/>
          <w:szCs w:val="32"/>
          <w:lang w:val="en-US"/>
        </w:rPr>
        <w:t xml:space="preserve">1.2 Syntax </w:t>
      </w:r>
    </w:p>
    <w:tbl>
      <w:tblPr>
        <w:tblW w:w="0" w:type="auto"/>
        <w:tblBorders>
          <w:top w:val="nil"/>
          <w:left w:val="nil"/>
          <w:right w:val="nil"/>
        </w:tblBorders>
        <w:tblLayout w:type="fixed"/>
        <w:tblLook w:val="0000" w:firstRow="0" w:lastRow="0" w:firstColumn="0" w:lastColumn="0" w:noHBand="0" w:noVBand="0"/>
      </w:tblPr>
      <w:tblGrid>
        <w:gridCol w:w="580"/>
        <w:gridCol w:w="2160"/>
        <w:tblGridChange w:id="253">
          <w:tblGrid>
            <w:gridCol w:w="580"/>
            <w:gridCol w:w="2160"/>
          </w:tblGrid>
        </w:tblGridChange>
      </w:tblGrid>
      <w:tr w:rsidR="0055290F" w:rsidTr="0055290F">
        <w:tblPrEx>
          <w:tblCellMar>
            <w:top w:w="0" w:type="dxa"/>
            <w:bottom w:w="0" w:type="dxa"/>
          </w:tblCellMar>
        </w:tblPrEx>
        <w:tc>
          <w:tcPr>
            <w:tcW w:w="23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constants 50 </w:t>
            </w:r>
          </w:p>
        </w:tc>
      </w:tr>
      <w:tr w:rsidR="0055290F">
        <w:tblPrEx>
          <w:tblBorders>
            <w:top w:val="none" w:sz="0" w:space="0" w:color="auto"/>
          </w:tblBorders>
          <w:tblCellMar>
            <w:top w:w="0" w:type="dxa"/>
            <w:bottom w:w="0" w:type="dxa"/>
          </w:tblCellMar>
        </w:tblPrEx>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univ</w:t>
            </w:r>
            <w:proofErr w:type="spellEnd"/>
            <w:proofErr w:type="gramEnd"/>
            <w:r>
              <w:rPr>
                <w:rFonts w:ascii="Times" w:hAnsi="Times" w:cs="Times"/>
                <w:sz w:val="26"/>
                <w:szCs w:val="26"/>
                <w:lang w:val="en-US"/>
              </w:rPr>
              <w:t xml:space="preserve"> </w:t>
            </w:r>
          </w:p>
        </w:tc>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universal set </w:t>
            </w:r>
          </w:p>
        </w:tc>
      </w:tr>
      <w:tr w:rsidR="0055290F">
        <w:tblPrEx>
          <w:tblCellMar>
            <w:top w:w="0" w:type="dxa"/>
            <w:bottom w:w="0" w:type="dxa"/>
          </w:tblCellMar>
        </w:tblPrEx>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none</w:t>
            </w:r>
            <w:proofErr w:type="gramEnd"/>
            <w:r>
              <w:rPr>
                <w:rFonts w:ascii="Times" w:hAnsi="Times" w:cs="Times"/>
                <w:sz w:val="26"/>
                <w:szCs w:val="26"/>
                <w:lang w:val="en-US"/>
              </w:rPr>
              <w:t xml:space="preserve"> </w:t>
            </w:r>
          </w:p>
        </w:tc>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empty set </w:t>
            </w:r>
          </w:p>
        </w:tc>
      </w:tr>
      <w:tr w:rsidR="0055290F" w:rsidTr="0055290F">
        <w:tblPrEx>
          <w:tblCellMar>
            <w:top w:w="0" w:type="dxa"/>
            <w:bottom w:w="0" w:type="dxa"/>
          </w:tblCellMar>
        </w:tblPrEx>
        <w:tc>
          <w:tcPr>
            <w:tcW w:w="27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constants 50 </w:t>
            </w:r>
          </w:p>
        </w:tc>
      </w:tr>
      <w:tr w:rsidR="0055290F">
        <w:tblPrEx>
          <w:tblCellMar>
            <w:top w:w="0" w:type="dxa"/>
            <w:bottom w:w="0" w:type="dxa"/>
          </w:tblCellMar>
        </w:tblPrEx>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iden</w:t>
            </w:r>
            <w:proofErr w:type="spellEnd"/>
            <w:proofErr w:type="gramEnd"/>
            <w:r>
              <w:rPr>
                <w:rFonts w:ascii="Times" w:hAnsi="Times" w:cs="Times"/>
                <w:sz w:val="26"/>
                <w:szCs w:val="26"/>
                <w:lang w:val="en-US"/>
              </w:rPr>
              <w:t xml:space="preserve"> </w:t>
            </w:r>
          </w:p>
        </w:tc>
        <w:tc>
          <w:tcPr>
            <w:tcW w:w="21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identity relation </w:t>
            </w:r>
          </w:p>
        </w:tc>
      </w:tr>
    </w:tbl>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854200" cy="215900"/>
            <wp:effectExtent l="0" t="0" r="0" b="1270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200" cy="2159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193800" cy="12700"/>
            <wp:effectExtent l="0" t="0" r="0" b="127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193800" cy="12700"/>
            <wp:effectExtent l="0" t="0" r="0" b="1270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193800" cy="12700"/>
            <wp:effectExtent l="0" t="0" r="0" b="1270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193800" cy="12700"/>
            <wp:effectExtent l="0" t="0" r="0" b="1270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60"/>
        <w:gridCol w:w="3080"/>
        <w:gridCol w:w="3700"/>
        <w:tblGridChange w:id="254">
          <w:tblGrid>
            <w:gridCol w:w="960"/>
            <w:gridCol w:w="3080"/>
            <w:gridCol w:w="3700"/>
          </w:tblGrid>
        </w:tblGridChange>
      </w:tblGrid>
      <w:tr w:rsidR="0055290F" w:rsidTr="0055290F">
        <w:tblPrEx>
          <w:tblCellMar>
            <w:top w:w="0" w:type="dxa"/>
            <w:bottom w:w="0" w:type="dxa"/>
          </w:tblCellMar>
        </w:tblPrEx>
        <w:tc>
          <w:tcPr>
            <w:tcW w:w="510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operators 55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Syntax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(Arrow) product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R1 -&gt; R2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Join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R1 .</w:t>
            </w:r>
            <w:proofErr w:type="gramEnd"/>
            <w:r>
              <w:rPr>
                <w:rFonts w:ascii="Times" w:hAnsi="Times" w:cs="Times"/>
                <w:sz w:val="26"/>
                <w:szCs w:val="26"/>
                <w:lang w:val="en-US"/>
              </w:rPr>
              <w:t xml:space="preserve"> R2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Join (a second notation for it)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R2 [R1]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Transpose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ˆ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Transitive closure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ˆR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Reflexive transitive closure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Domain restriction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&lt;: R </w:t>
            </w:r>
          </w:p>
        </w:tc>
      </w:tr>
      <w:tr w:rsidR="0055290F">
        <w:tblPrEx>
          <w:tblBorders>
            <w:top w:val="none" w:sz="0" w:space="0" w:color="auto"/>
          </w:tblBorders>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Range restriction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:&gt; Set </w:t>
            </w:r>
          </w:p>
        </w:tc>
      </w:tr>
      <w:tr w:rsidR="0055290F">
        <w:tblPrEx>
          <w:tblCellMar>
            <w:top w:w="0" w:type="dxa"/>
            <w:bottom w:w="0" w:type="dxa"/>
          </w:tblCellMar>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Override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R1++R2 </w:t>
            </w:r>
          </w:p>
        </w:tc>
      </w:tr>
      <w:tr w:rsidR="0055290F" w:rsidTr="0055290F">
        <w:tblPrEx>
          <w:tblCellMar>
            <w:top w:w="0" w:type="dxa"/>
            <w:bottom w:w="0" w:type="dxa"/>
          </w:tblCellMar>
        </w:tblPrEx>
        <w:tc>
          <w:tcPr>
            <w:tcW w:w="588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Logical operators 69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Keyword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or result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not</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negation</w:t>
            </w:r>
            <w:proofErr w:type="gramEnd"/>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&amp;&amp;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conjunction</w:t>
            </w:r>
            <w:proofErr w:type="gramEnd"/>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or</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disjunction</w:t>
            </w:r>
            <w:proofErr w:type="gramEnd"/>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implies</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implication</w:t>
            </w:r>
            <w:proofErr w:type="gramEnd"/>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&lt;=&gt;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iff</w:t>
            </w:r>
            <w:proofErr w:type="spellEnd"/>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logical</w:t>
            </w:r>
            <w:proofErr w:type="gramEnd"/>
            <w:r>
              <w:rPr>
                <w:rFonts w:ascii="Times" w:hAnsi="Times" w:cs="Times"/>
                <w:sz w:val="26"/>
                <w:szCs w:val="26"/>
                <w:lang w:val="en-US"/>
              </w:rPr>
              <w:t xml:space="preserve"> equivalence </w:t>
            </w:r>
          </w:p>
        </w:tc>
      </w:tr>
      <w:tr w:rsidR="0055290F">
        <w:tblPrEx>
          <w:tblCellMar>
            <w:top w:w="0" w:type="dxa"/>
            <w:bottom w:w="0" w:type="dxa"/>
          </w:tblCellMar>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line="280" w:lineRule="atLeast"/>
              <w:rPr>
                <w:rFonts w:ascii="Times" w:hAnsi="Times" w:cs="Times"/>
                <w:lang w:val="en-US"/>
              </w:rPr>
            </w:pP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else</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A=&gt;B else C </w:t>
            </w:r>
            <w:r>
              <w:rPr>
                <w:rFonts w:ascii="Times New Roman" w:hAnsi="Times New Roman" w:cs="Times New Roman"/>
                <w:sz w:val="26"/>
                <w:szCs w:val="26"/>
                <w:lang w:val="en-US"/>
              </w:rPr>
              <w:t>≡</w:t>
            </w:r>
            <w:r>
              <w:rPr>
                <w:rFonts w:ascii="Times" w:hAnsi="Times" w:cs="Times"/>
                <w:sz w:val="26"/>
                <w:szCs w:val="26"/>
                <w:lang w:val="en-US"/>
              </w:rPr>
              <w:t xml:space="preserve"> (A&amp;&amp;B)||(</w:t>
            </w:r>
            <w:proofErr w:type="gramStart"/>
            <w:r>
              <w:rPr>
                <w:rFonts w:ascii="Times" w:hAnsi="Times" w:cs="Times"/>
                <w:sz w:val="26"/>
                <w:szCs w:val="26"/>
                <w:lang w:val="en-US"/>
              </w:rPr>
              <w:t>!A</w:t>
            </w:r>
            <w:proofErr w:type="gramEnd"/>
            <w:r>
              <w:rPr>
                <w:rFonts w:ascii="Times" w:hAnsi="Times" w:cs="Times"/>
                <w:sz w:val="26"/>
                <w:szCs w:val="26"/>
                <w:lang w:val="en-US"/>
              </w:rPr>
              <w:t xml:space="preserve">&amp;&amp;C) </w:t>
            </w:r>
          </w:p>
        </w:tc>
      </w:tr>
      <w:tr w:rsidR="0055290F" w:rsidTr="0055290F">
        <w:tblPrEx>
          <w:tblCellMar>
            <w:top w:w="0" w:type="dxa"/>
            <w:bottom w:w="0" w:type="dxa"/>
          </w:tblCellMar>
        </w:tblPrEx>
        <w:tc>
          <w:tcPr>
            <w:tcW w:w="596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Quantifiers/predicates 70 </w:t>
            </w:r>
          </w:p>
        </w:tc>
      </w:tr>
      <w:tr w:rsidR="0055290F">
        <w:tblPrEx>
          <w:tblBorders>
            <w:top w:val="none" w:sz="0" w:space="0" w:color="auto"/>
          </w:tblBorders>
          <w:tblCellMar>
            <w:top w:w="0" w:type="dxa"/>
            <w:bottom w:w="0" w:type="dxa"/>
          </w:tblCellMar>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line="280" w:lineRule="atLeast"/>
              <w:rPr>
                <w:rFonts w:ascii="Times" w:hAnsi="Times" w:cs="Times"/>
                <w:lang w:val="en-US"/>
              </w:rPr>
            </w:pP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Quantification Q </w:t>
            </w:r>
            <w:proofErr w:type="spellStart"/>
            <w:r>
              <w:rPr>
                <w:rFonts w:ascii="Times" w:hAnsi="Times" w:cs="Times"/>
                <w:sz w:val="26"/>
                <w:szCs w:val="26"/>
                <w:lang w:val="en-US"/>
              </w:rPr>
              <w:t>var</w:t>
            </w:r>
            <w:proofErr w:type="gramStart"/>
            <w:r>
              <w:rPr>
                <w:rFonts w:ascii="Times" w:hAnsi="Times" w:cs="Times"/>
                <w:sz w:val="26"/>
                <w:szCs w:val="26"/>
                <w:lang w:val="en-US"/>
              </w:rPr>
              <w:t>:set</w:t>
            </w:r>
            <w:proofErr w:type="spellEnd"/>
            <w:proofErr w:type="gramEnd"/>
            <w:r>
              <w:rPr>
                <w:rFonts w:ascii="Times" w:hAnsi="Times" w:cs="Times"/>
                <w:sz w:val="26"/>
                <w:szCs w:val="26"/>
                <w:lang w:val="en-US"/>
              </w:rPr>
              <w:t xml:space="preserve"> | formula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Predicate on relations </w:t>
            </w:r>
            <w:proofErr w:type="spellStart"/>
            <w:r>
              <w:rPr>
                <w:rFonts w:ascii="Times" w:hAnsi="Times" w:cs="Times"/>
                <w:sz w:val="26"/>
                <w:szCs w:val="26"/>
                <w:lang w:val="en-US"/>
              </w:rPr>
              <w:t>Qe</w:t>
            </w:r>
            <w:proofErr w:type="spellEnd"/>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universal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r>
      <w:tr w:rsidR="0055290F">
        <w:tblPrEx>
          <w:tblBorders>
            <w:top w:val="none" w:sz="0" w:space="0" w:color="auto"/>
          </w:tblBorders>
          <w:tblCellMar>
            <w:top w:w="0" w:type="dxa"/>
            <w:bottom w:w="0" w:type="dxa"/>
          </w:tblCellMar>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some</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existential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1 or greater </w:t>
            </w:r>
          </w:p>
        </w:tc>
      </w:tr>
      <w:tr w:rsidR="0055290F">
        <w:tblPrEx>
          <w:tblBorders>
            <w:top w:val="none" w:sz="0" w:space="0" w:color="auto"/>
          </w:tblBorders>
          <w:tblCellMar>
            <w:top w:w="0" w:type="dxa"/>
            <w:bottom w:w="0" w:type="dxa"/>
          </w:tblCellMar>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w:t>
            </w:r>
            <w:r>
              <w:rPr>
                <w:rFonts w:ascii="Lucida Sans Unicode" w:hAnsi="Lucida Sans Unicode" w:cs="Lucida Sans Unicode"/>
                <w:sz w:val="26"/>
                <w:szCs w:val="26"/>
                <w:lang w:val="en-US"/>
              </w:rPr>
              <w:t>∃</w:t>
            </w:r>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0 </w:t>
            </w:r>
          </w:p>
        </w:tc>
      </w:tr>
      <w:tr w:rsidR="0055290F">
        <w:tblPrEx>
          <w:tblCellMar>
            <w:top w:w="0" w:type="dxa"/>
            <w:bottom w:w="0" w:type="dxa"/>
          </w:tblCellMar>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lone</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zero</w:t>
            </w:r>
            <w:proofErr w:type="gramEnd"/>
            <w:r>
              <w:rPr>
                <w:rFonts w:ascii="Times" w:hAnsi="Times" w:cs="Times"/>
                <w:sz w:val="26"/>
                <w:szCs w:val="26"/>
                <w:lang w:val="en-US"/>
              </w:rPr>
              <w:t xml:space="preserve"> or one exists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0 or 1 </w:t>
            </w:r>
          </w:p>
        </w:tc>
      </w:tr>
    </w:tbl>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one</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exactly</w:t>
      </w:r>
      <w:proofErr w:type="gramEnd"/>
      <w:r>
        <w:rPr>
          <w:rFonts w:ascii="Times" w:hAnsi="Times" w:cs="Times"/>
          <w:sz w:val="26"/>
          <w:szCs w:val="26"/>
          <w:lang w:val="en-US"/>
        </w:rPr>
        <w:t xml:space="preserve"> one exists singleton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operators 52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27000"/>
            <wp:effectExtent l="0" t="0" r="1270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Result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27000"/>
            <wp:effectExtent l="0" t="0" r="1270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Union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set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27000"/>
            <wp:effectExtent l="0" t="0" r="1270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&amp;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Intersection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368300" cy="12700"/>
            <wp:effectExtent l="0" t="0" r="12700" b="1270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508000" cy="12700"/>
            <wp:effectExtent l="0" t="0" r="0" b="1270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Difference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27000"/>
            <wp:effectExtent l="0" t="0" r="1270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in</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Subset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 or F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27000"/>
            <wp:effectExtent l="0" t="0" r="1270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127000"/>
            <wp:effectExtent l="0" t="0" r="1270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Equality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368300" cy="12700"/>
            <wp:effectExtent l="0" t="0" r="12700" b="1270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508000" cy="12700"/>
            <wp:effectExtent l="0" t="0" r="0" b="1270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 cy="12700"/>
                    </a:xfrm>
                    <a:prstGeom prst="rect">
                      <a:avLst/>
                    </a:prstGeom>
                    <a:noFill/>
                    <a:ln>
                      <a:noFill/>
                    </a:ln>
                  </pic:spPr>
                </pic:pic>
              </a:graphicData>
            </a:graphic>
          </wp:inline>
        </w:drawing>
      </w:r>
      <w:r>
        <w:rPr>
          <w:rFonts w:ascii="Times" w:hAnsi="Times" w:cs="Times"/>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33 </w:t>
      </w:r>
    </w:p>
    <w:tbl>
      <w:tblPr>
        <w:tblW w:w="0" w:type="auto"/>
        <w:tblBorders>
          <w:top w:val="nil"/>
          <w:left w:val="nil"/>
          <w:right w:val="nil"/>
        </w:tblBorders>
        <w:tblLayout w:type="fixed"/>
        <w:tblLook w:val="0000" w:firstRow="0" w:lastRow="0" w:firstColumn="0" w:lastColumn="0" w:noHBand="0" w:noVBand="0"/>
      </w:tblPr>
      <w:tblGrid>
        <w:gridCol w:w="1360"/>
        <w:gridCol w:w="5680"/>
        <w:tblGridChange w:id="255">
          <w:tblGrid>
            <w:gridCol w:w="1360"/>
            <w:gridCol w:w="5680"/>
          </w:tblGrid>
        </w:tblGridChange>
      </w:tblGrid>
      <w:tr w:rsidR="0055290F" w:rsidTr="0055290F">
        <w:tblPrEx>
          <w:tblCellMar>
            <w:top w:w="0" w:type="dxa"/>
            <w:bottom w:w="0" w:type="dxa"/>
          </w:tblCellMar>
        </w:tblPrEx>
        <w:tc>
          <w:tcPr>
            <w:tcW w:w="70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let</w:t>
            </w:r>
            <w:proofErr w:type="gramEnd"/>
            <w:r>
              <w:rPr>
                <w:rFonts w:ascii="Times" w:hAnsi="Times" w:cs="Times"/>
                <w:sz w:val="26"/>
                <w:szCs w:val="26"/>
                <w:lang w:val="en-US"/>
              </w:rPr>
              <w:t xml:space="preserve"> 73 </w:t>
            </w:r>
          </w:p>
        </w:tc>
      </w:tr>
      <w:tr w:rsidR="0055290F">
        <w:tblPrEx>
          <w:tblCellMar>
            <w:top w:w="0" w:type="dxa"/>
            <w:bottom w:w="0" w:type="dxa"/>
          </w:tblCellMar>
        </w:tblPrEx>
        <w:tc>
          <w:tcPr>
            <w:tcW w:w="1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let</w:t>
            </w:r>
            <w:proofErr w:type="gramEnd"/>
            <w:r>
              <w:rPr>
                <w:rFonts w:ascii="Times" w:hAnsi="Times" w:cs="Times"/>
                <w:sz w:val="26"/>
                <w:szCs w:val="26"/>
                <w:lang w:val="en-US"/>
              </w:rPr>
              <w:t xml:space="preserve"> x = e | A </w:t>
            </w:r>
          </w:p>
        </w:tc>
        <w:tc>
          <w:tcPr>
            <w:tcW w:w="5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with every occurrence of x replaced by expression e </w:t>
            </w:r>
          </w:p>
        </w:tc>
      </w:tr>
    </w:tbl>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Signatures and relations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(Parts of this subsection describe the Alloy language.)</w:t>
      </w:r>
      <w:proofErr w:type="gramStart"/>
      <w:r>
        <w:rPr>
          <w:rFonts w:ascii="Times" w:hAnsi="Times" w:cs="Times"/>
          <w:sz w:val="26"/>
          <w:szCs w:val="26"/>
          <w:lang w:val="en-US"/>
        </w:rPr>
        <w:t> Each set of atoms is defined by a signature</w:t>
      </w:r>
      <w:proofErr w:type="gramEnd"/>
      <w:r>
        <w:rPr>
          <w:rFonts w:ascii="Times" w:hAnsi="Times" w:cs="Times"/>
          <w:sz w:val="26"/>
          <w:szCs w:val="26"/>
          <w:lang w:val="en-US"/>
        </w:rPr>
        <w:t xml:space="preserve">, with keyword sig. A signature can contain zero or more relation declarations, separated by commas. Each declaration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names</w:t>
      </w:r>
      <w:proofErr w:type="gramEnd"/>
      <w:r>
        <w:rPr>
          <w:rFonts w:ascii="Times" w:hAnsi="Times" w:cs="Times"/>
          <w:sz w:val="26"/>
          <w:szCs w:val="26"/>
          <w:lang w:val="en-US"/>
        </w:rPr>
        <w:t xml:space="preserve"> a (binary) relation between the set defined by the signature and a set or relation. </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Simple</w:t>
      </w:r>
      <w:proofErr w:type="gramEnd"/>
      <w:r>
        <w:rPr>
          <w:rFonts w:ascii="Times" w:hAnsi="Times" w:cs="Times"/>
          <w:sz w:val="26"/>
          <w:szCs w:val="26"/>
          <w:lang w:val="en-US"/>
        </w:rPr>
        <w:t xml:space="preserve"> example</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proofErr w:type="gramStart"/>
      <w:r>
        <w:rPr>
          <w:rFonts w:ascii="Times" w:hAnsi="Times" w:cs="Times"/>
          <w:sz w:val="26"/>
          <w:szCs w:val="26"/>
          <w:lang w:val="en-US"/>
        </w:rPr>
        <w:t>abstract</w:t>
      </w:r>
      <w:proofErr w:type="gramEnd"/>
      <w:r>
        <w:rPr>
          <w:rFonts w:ascii="Times" w:hAnsi="Times" w:cs="Times"/>
          <w:sz w:val="26"/>
          <w:szCs w:val="26"/>
          <w:lang w:val="en-US"/>
        </w:rPr>
        <w:t xml:space="preserve"> sig Person {</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father</w:t>
      </w:r>
      <w:proofErr w:type="gramEnd"/>
      <w:r>
        <w:rPr>
          <w:rFonts w:ascii="Times" w:hAnsi="Times" w:cs="Times"/>
          <w:sz w:val="26"/>
          <w:szCs w:val="26"/>
          <w:lang w:val="en-US"/>
        </w:rPr>
        <w:t>: lone Man,</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mother</w:t>
      </w:r>
      <w:proofErr w:type="gramEnd"/>
      <w:r>
        <w:rPr>
          <w:rFonts w:ascii="Times" w:hAnsi="Times" w:cs="Times"/>
          <w:sz w:val="26"/>
          <w:szCs w:val="26"/>
          <w:lang w:val="en-US"/>
        </w:rPr>
        <w:t>: lone Woman</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Man extends Person {</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wife</w:t>
      </w:r>
      <w:proofErr w:type="gramEnd"/>
      <w:r>
        <w:rPr>
          <w:rFonts w:ascii="Times" w:hAnsi="Times" w:cs="Times"/>
          <w:sz w:val="26"/>
          <w:szCs w:val="26"/>
          <w:lang w:val="en-US"/>
        </w:rPr>
        <w:t>: lone Woman</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Signature</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A</w:t>
      </w:r>
      <w:proofErr w:type="gramEnd"/>
      <w:r>
        <w:rPr>
          <w:rFonts w:ascii="Times" w:hAnsi="Times" w:cs="Times"/>
          <w:sz w:val="26"/>
          <w:szCs w:val="26"/>
          <w:lang w:val="en-US"/>
        </w:rPr>
        <w:t xml:space="preserve"> declaration</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Another</w:t>
      </w:r>
      <w:proofErr w:type="gramEnd"/>
      <w:r>
        <w:rPr>
          <w:rFonts w:ascii="Times" w:hAnsi="Times" w:cs="Times"/>
          <w:sz w:val="26"/>
          <w:szCs w:val="26"/>
          <w:lang w:val="en-US"/>
        </w:rPr>
        <w:t xml:space="preserve"> declaration</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sig</w:t>
      </w:r>
      <w:proofErr w:type="gramEnd"/>
      <w:r>
        <w:rPr>
          <w:rFonts w:ascii="Times" w:hAnsi="Times" w:cs="Times"/>
          <w:sz w:val="26"/>
          <w:szCs w:val="26"/>
          <w:lang w:val="en-US"/>
        </w:rPr>
        <w:t xml:space="preserve"> Woman extends Person {</w:t>
      </w:r>
    </w:p>
    <w:p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husband</w:t>
      </w:r>
      <w:proofErr w:type="gramEnd"/>
      <w:r>
        <w:rPr>
          <w:rFonts w:ascii="Times" w:hAnsi="Times" w:cs="Times"/>
          <w:sz w:val="26"/>
          <w:szCs w:val="26"/>
          <w:lang w:val="en-US"/>
        </w:rPr>
        <w:t>: lone Man</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extended signature must be either a top-level signature or a </w:t>
      </w:r>
      <w:proofErr w:type="spellStart"/>
      <w:r>
        <w:rPr>
          <w:rFonts w:ascii="Times" w:hAnsi="Times" w:cs="Times"/>
          <w:sz w:val="26"/>
          <w:szCs w:val="26"/>
          <w:lang w:val="en-US"/>
        </w:rPr>
        <w:t>subsignature</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Constraining a declaration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There are two ways: </w:t>
      </w:r>
    </w:p>
    <w:p w:rsidR="0055290F" w:rsidRDefault="0055290F" w:rsidP="0055290F">
      <w:pPr>
        <w:widowControl w:val="0"/>
        <w:numPr>
          <w:ilvl w:val="0"/>
          <w:numId w:val="10"/>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with</w:t>
      </w:r>
      <w:proofErr w:type="gramEnd"/>
      <w:r>
        <w:rPr>
          <w:rFonts w:ascii="Times" w:hAnsi="Times" w:cs="Times"/>
          <w:sz w:val="26"/>
          <w:szCs w:val="26"/>
          <w:lang w:val="en-US"/>
        </w:rPr>
        <w:t xml:space="preserve"> set or relation multiplicity constraints in the signature. These are </w:t>
      </w:r>
      <w:proofErr w:type="gramStart"/>
      <w:r>
        <w:rPr>
          <w:rFonts w:ascii="Times" w:hAnsi="Times" w:cs="Times"/>
          <w:sz w:val="26"/>
          <w:szCs w:val="26"/>
          <w:lang w:val="en-US"/>
        </w:rPr>
        <w:t>a quick</w:t>
      </w:r>
      <w:proofErr w:type="gramEnd"/>
      <w:r>
        <w:rPr>
          <w:rFonts w:ascii="Times" w:hAnsi="Times" w:cs="Times"/>
          <w:sz w:val="26"/>
          <w:szCs w:val="26"/>
          <w:lang w:val="en-US"/>
        </w:rPr>
        <w:t xml:space="preserve"> shorthand. The ex- ample above has several of these (all are lone).  </w:t>
      </w:r>
    </w:p>
    <w:p w:rsidR="0055290F" w:rsidRDefault="0055290F" w:rsidP="0055290F">
      <w:pPr>
        <w:widowControl w:val="0"/>
        <w:numPr>
          <w:ilvl w:val="0"/>
          <w:numId w:val="10"/>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with</w:t>
      </w:r>
      <w:proofErr w:type="gramEnd"/>
      <w:r>
        <w:rPr>
          <w:rFonts w:ascii="Times" w:hAnsi="Times" w:cs="Times"/>
          <w:sz w:val="26"/>
          <w:szCs w:val="26"/>
          <w:lang w:val="en-US"/>
        </w:rPr>
        <w:t xml:space="preserve"> a fact 117 that states a constraint on the set or relation. The constraint is expressed in the Alloy logic.  (The fact keyword may be omitted if the fact is only about the relations of a single signature, and it immediately follows that signature — then it is a signature fact, and is implicitly universally </w:t>
      </w:r>
      <w:proofErr w:type="spellStart"/>
      <w:r>
        <w:rPr>
          <w:rFonts w:ascii="Times" w:hAnsi="Times" w:cs="Times"/>
          <w:sz w:val="26"/>
          <w:szCs w:val="26"/>
          <w:lang w:val="en-US"/>
        </w:rPr>
        <w:t>quanti</w:t>
      </w:r>
      <w:proofErr w:type="spellEnd"/>
      <w:r>
        <w:rPr>
          <w:rFonts w:ascii="Times" w:hAnsi="Times" w:cs="Times"/>
          <w:sz w:val="26"/>
          <w:szCs w:val="26"/>
          <w:lang w:val="en-US"/>
        </w:rPr>
        <w:t xml:space="preserve">- </w:t>
      </w:r>
      <w:proofErr w:type="spellStart"/>
      <w:r>
        <w:rPr>
          <w:rFonts w:ascii="Times" w:hAnsi="Times" w:cs="Times"/>
          <w:sz w:val="26"/>
          <w:szCs w:val="26"/>
          <w:lang w:val="en-US"/>
        </w:rPr>
        <w:t>fied</w:t>
      </w:r>
      <w:proofErr w:type="spellEnd"/>
      <w:r>
        <w:rPr>
          <w:rFonts w:ascii="Times" w:hAnsi="Times" w:cs="Times"/>
          <w:sz w:val="26"/>
          <w:szCs w:val="26"/>
          <w:lang w:val="en-US"/>
        </w:rPr>
        <w:t xml:space="preserve"> over the signature’s set, and may use this as if it were the variable of this implied quantification.)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Multiplicity constraints in declarations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Relationships among signatures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Every S is a T</w:t>
      </w:r>
      <w:proofErr w:type="gramEnd"/>
      <w:r>
        <w:rPr>
          <w:rFonts w:ascii="Times" w:hAnsi="Times" w:cs="Times"/>
          <w:sz w:val="26"/>
          <w:szCs w:val="26"/>
          <w:lang w:val="en-US"/>
        </w:rPr>
        <w:t xml:space="preserve">, </w:t>
      </w:r>
      <w:proofErr w:type="gramStart"/>
      <w:r>
        <w:rPr>
          <w:rFonts w:ascii="Times" w:hAnsi="Times" w:cs="Times"/>
          <w:sz w:val="26"/>
          <w:szCs w:val="26"/>
          <w:lang w:val="en-US"/>
        </w:rPr>
        <w:t>and every U is a 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2552700" cy="12700"/>
            <wp:effectExtent l="0" t="0" r="12700" b="1270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extent cx="12700" cy="292100"/>
            <wp:effectExtent l="0" t="0" r="12700" b="1270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2921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 in T U in 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 extends T U extends T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subset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S can also be a U </w:t>
      </w:r>
    </w:p>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12700" cy="190500"/>
            <wp:effectExtent l="0" t="0" r="12700" b="1270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905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extension</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S cannot also be a U </w:t>
      </w:r>
    </w:p>
    <w:tbl>
      <w:tblPr>
        <w:tblW w:w="0" w:type="auto"/>
        <w:tblBorders>
          <w:top w:val="nil"/>
          <w:left w:val="nil"/>
          <w:right w:val="nil"/>
        </w:tblBorders>
        <w:tblLayout w:type="fixed"/>
        <w:tblLook w:val="0000" w:firstRow="0" w:lastRow="0" w:firstColumn="0" w:lastColumn="0" w:noHBand="0" w:noVBand="0"/>
      </w:tblPr>
      <w:tblGrid>
        <w:gridCol w:w="1020"/>
        <w:gridCol w:w="3540"/>
        <w:tblGridChange w:id="256">
          <w:tblGrid>
            <w:gridCol w:w="1020"/>
            <w:gridCol w:w="3540"/>
          </w:tblGrid>
        </w:tblGridChange>
      </w:tblGrid>
      <w:tr w:rsidR="0055290F" w:rsidTr="0055290F">
        <w:tblPrEx>
          <w:tblCellMar>
            <w:top w:w="0" w:type="dxa"/>
            <w:bottom w:w="0" w:type="dxa"/>
          </w:tblCellMar>
        </w:tblPrEx>
        <w:tc>
          <w:tcPr>
            <w:tcW w:w="45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declarations with multiplicities 76 </w:t>
            </w:r>
          </w:p>
        </w:tc>
      </w:tr>
      <w:tr w:rsidR="0055290F" w:rsidTr="0055290F">
        <w:tblPrEx>
          <w:tblBorders>
            <w:top w:val="none" w:sz="0" w:space="0" w:color="auto"/>
          </w:tblBorders>
          <w:tblCellMar>
            <w:top w:w="0" w:type="dxa"/>
            <w:bottom w:w="0" w:type="dxa"/>
          </w:tblCellMar>
        </w:tblPrEx>
        <w:tc>
          <w:tcPr>
            <w:tcW w:w="45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w:t>
            </w:r>
            <w:proofErr w:type="gramEnd"/>
            <w:r>
              <w:rPr>
                <w:rFonts w:ascii="Times" w:hAnsi="Times" w:cs="Times"/>
                <w:sz w:val="26"/>
                <w:szCs w:val="26"/>
                <w:lang w:val="en-US"/>
              </w:rPr>
              <w:t xml:space="preserve"> is a expression producing a set (</w:t>
            </w:r>
            <w:proofErr w:type="spellStart"/>
            <w:r>
              <w:rPr>
                <w:rFonts w:ascii="Times" w:hAnsi="Times" w:cs="Times"/>
                <w:sz w:val="26"/>
                <w:szCs w:val="26"/>
                <w:lang w:val="en-US"/>
              </w:rPr>
              <w:t>arity</w:t>
            </w:r>
            <w:proofErr w:type="spellEnd"/>
            <w:r>
              <w:rPr>
                <w:rFonts w:ascii="Times" w:hAnsi="Times" w:cs="Times"/>
                <w:sz w:val="26"/>
                <w:szCs w:val="26"/>
                <w:lang w:val="en-US"/>
              </w:rPr>
              <w:t xml:space="preserve"> 1) </w:t>
            </w:r>
          </w:p>
        </w:tc>
      </w:tr>
      <w:tr w:rsidR="0055290F">
        <w:tblPrEx>
          <w:tblBorders>
            <w:top w:val="none" w:sz="0" w:space="0" w:color="auto"/>
          </w:tblBorders>
          <w:tblCellMar>
            <w:top w:w="0" w:type="dxa"/>
            <w:bottom w:w="0" w:type="dxa"/>
          </w:tblCellMar>
        </w:tblPrEx>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set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subset of e </w:t>
            </w:r>
          </w:p>
        </w:tc>
      </w:tr>
      <w:tr w:rsidR="0055290F">
        <w:tblPrEx>
          <w:tblBorders>
            <w:top w:val="none" w:sz="0" w:space="0" w:color="auto"/>
          </w:tblBorders>
          <w:tblCellMar>
            <w:top w:w="0" w:type="dxa"/>
            <w:bottom w:w="0" w:type="dxa"/>
          </w:tblCellMar>
        </w:tblPrEx>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lone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empty or a singleton subset of e </w:t>
            </w:r>
          </w:p>
        </w:tc>
      </w:tr>
      <w:tr w:rsidR="0055290F">
        <w:tblPrEx>
          <w:tblCellMar>
            <w:top w:w="0" w:type="dxa"/>
            <w:bottom w:w="0" w:type="dxa"/>
          </w:tblCellMar>
        </w:tblPrEx>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some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nonempty subset of e </w:t>
            </w:r>
          </w:p>
        </w:tc>
      </w:tr>
    </w:tbl>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one e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singleton subset of e (i.e. a scalar)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34 </w:t>
      </w:r>
    </w:p>
    <w:tbl>
      <w:tblPr>
        <w:tblW w:w="0" w:type="auto"/>
        <w:tblBorders>
          <w:top w:val="nil"/>
          <w:left w:val="nil"/>
          <w:right w:val="nil"/>
        </w:tblBorders>
        <w:tblLayout w:type="fixed"/>
        <w:tblLook w:val="0000" w:firstRow="0" w:lastRow="0" w:firstColumn="0" w:lastColumn="0" w:noHBand="0" w:noVBand="0"/>
      </w:tblPr>
      <w:tblGrid>
        <w:gridCol w:w="1320"/>
        <w:gridCol w:w="4520"/>
        <w:tblGridChange w:id="257">
          <w:tblGrid>
            <w:gridCol w:w="1320"/>
            <w:gridCol w:w="4520"/>
          </w:tblGrid>
        </w:tblGridChange>
      </w:tblGrid>
      <w:tr w:rsidR="0055290F">
        <w:tblPrEx>
          <w:tblCellMar>
            <w:top w:w="0" w:type="dxa"/>
            <w:bottom w:w="0" w:type="dxa"/>
          </w:tblCellMar>
        </w:tblPrEx>
        <w:tc>
          <w:tcPr>
            <w:tcW w:w="1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e </w:t>
            </w:r>
          </w:p>
        </w:tc>
        <w:tc>
          <w:tcPr>
            <w:tcW w:w="4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singleton subset of e (equivalent to one) </w:t>
            </w:r>
          </w:p>
        </w:tc>
      </w:tr>
      <w:tr w:rsidR="0055290F" w:rsidTr="0055290F">
        <w:tblPrEx>
          <w:tblCellMar>
            <w:top w:w="0" w:type="dxa"/>
            <w:bottom w:w="0" w:type="dxa"/>
          </w:tblCellMar>
        </w:tblPrEx>
        <w:tc>
          <w:tcPr>
            <w:tcW w:w="47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declarations with -&gt; multiplicities 77 </w:t>
            </w:r>
          </w:p>
        </w:tc>
      </w:tr>
      <w:tr w:rsidR="0055290F" w:rsidTr="0055290F">
        <w:tblPrEx>
          <w:tblBorders>
            <w:top w:val="none" w:sz="0" w:space="0" w:color="auto"/>
          </w:tblBorders>
          <w:tblCellMar>
            <w:top w:w="0" w:type="dxa"/>
            <w:bottom w:w="0" w:type="dxa"/>
          </w:tblCellMar>
        </w:tblPrEx>
        <w:tc>
          <w:tcPr>
            <w:tcW w:w="47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and B are expressions producing a relation m and n are some, lone, one, or not present (which is equivalent to set) </w:t>
            </w:r>
          </w:p>
        </w:tc>
      </w:tr>
      <w:tr w:rsidR="0055290F">
        <w:tblPrEx>
          <w:tblCellMar>
            <w:top w:w="0" w:type="dxa"/>
            <w:bottom w:w="0" w:type="dxa"/>
          </w:tblCellMar>
        </w:tblPrEx>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w:t>
            </w:r>
            <w:proofErr w:type="gramEnd"/>
            <w:r>
              <w:rPr>
                <w:rFonts w:ascii="Times" w:hAnsi="Times" w:cs="Times"/>
                <w:sz w:val="26"/>
                <w:szCs w:val="26"/>
                <w:lang w:val="en-US"/>
              </w:rPr>
              <w:t xml:space="preserve">: A m -&gt; n B </w:t>
            </w:r>
          </w:p>
        </w:tc>
        <w:tc>
          <w:tcPr>
            <w:tcW w:w="36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m</w:t>
            </w:r>
            <w:proofErr w:type="gramEnd"/>
            <w:r>
              <w:rPr>
                <w:rFonts w:ascii="Times" w:hAnsi="Times" w:cs="Times"/>
                <w:sz w:val="26"/>
                <w:szCs w:val="26"/>
                <w:lang w:val="en-US"/>
              </w:rPr>
              <w:t xml:space="preserve"> elements of A map to each element of B </w:t>
            </w:r>
          </w:p>
        </w:tc>
      </w:tr>
    </w:tbl>
    <w:p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extent cx="4597400" cy="215900"/>
            <wp:effectExtent l="0" t="0" r="0" b="1270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7400" cy="215900"/>
                    </a:xfrm>
                    <a:prstGeom prst="rect">
                      <a:avLst/>
                    </a:prstGeom>
                    <a:noFill/>
                    <a:ln>
                      <a:noFill/>
                    </a:ln>
                  </pic:spPr>
                </pic:pic>
              </a:graphicData>
            </a:graphic>
          </wp:inline>
        </w:drawing>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Facts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each</w:t>
      </w:r>
      <w:proofErr w:type="gramEnd"/>
      <w:r>
        <w:rPr>
          <w:rFonts w:ascii="Times" w:hAnsi="Times" w:cs="Times"/>
          <w:sz w:val="26"/>
          <w:szCs w:val="26"/>
          <w:lang w:val="en-US"/>
        </w:rPr>
        <w:t xml:space="preserve"> element of A maps to n elements of B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117 A fact contains a formula in the Alloy logic that is assumed to always be true. See the Alloy language for more details.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Disjointness</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71 </w:t>
      </w:r>
      <w:proofErr w:type="spellStart"/>
      <w:r>
        <w:rPr>
          <w:rFonts w:ascii="Times" w:hAnsi="Times" w:cs="Times"/>
          <w:sz w:val="26"/>
          <w:szCs w:val="26"/>
          <w:lang w:val="en-US"/>
        </w:rPr>
        <w:t>disj</w:t>
      </w:r>
      <w:proofErr w:type="spellEnd"/>
      <w:r>
        <w:rPr>
          <w:rFonts w:ascii="Times" w:hAnsi="Times" w:cs="Times"/>
          <w:sz w:val="26"/>
          <w:szCs w:val="26"/>
          <w:lang w:val="en-US"/>
        </w:rPr>
        <w:t xml:space="preserve"> before a list of variables restricts their bindings to be </w:t>
      </w:r>
      <w:proofErr w:type="gramStart"/>
      <w:r>
        <w:rPr>
          <w:rFonts w:ascii="Times" w:hAnsi="Times" w:cs="Times"/>
          <w:sz w:val="26"/>
          <w:szCs w:val="26"/>
          <w:lang w:val="en-US"/>
        </w:rPr>
        <w:t>disjoint</w:t>
      </w:r>
      <w:proofErr w:type="gram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Cardinality constraints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80 The prefix operator # (cardinality) on a relation produces the relation’s size. The result can be operated on with + - = &lt; &gt; =&lt; &gt;=. Positive integer literals can appear in cardinality expressions. </w:t>
      </w:r>
    </w:p>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sum</w:t>
      </w:r>
      <w:proofErr w:type="gramEnd"/>
      <w:r>
        <w:rPr>
          <w:rFonts w:ascii="Times" w:hAnsi="Times" w:cs="Times"/>
          <w:sz w:val="26"/>
          <w:szCs w:val="26"/>
          <w:lang w:val="en-US"/>
        </w:rPr>
        <w:t xml:space="preserve"> x: e | </w:t>
      </w:r>
      <w:proofErr w:type="spellStart"/>
      <w:r>
        <w:rPr>
          <w:rFonts w:ascii="Times" w:hAnsi="Times" w:cs="Times"/>
          <w:sz w:val="26"/>
          <w:szCs w:val="26"/>
          <w:lang w:val="en-US"/>
        </w:rPr>
        <w:t>ie</w:t>
      </w:r>
      <w:proofErr w:type="spellEnd"/>
      <w:r>
        <w:rPr>
          <w:rFonts w:ascii="Times" w:hAnsi="Times" w:cs="Times"/>
          <w:sz w:val="26"/>
          <w:szCs w:val="26"/>
          <w:lang w:val="en-US"/>
        </w:rPr>
        <w:t xml:space="preserve"> sums the value of </w:t>
      </w:r>
      <w:proofErr w:type="spellStart"/>
      <w:r>
        <w:rPr>
          <w:rFonts w:ascii="Times" w:hAnsi="Times" w:cs="Times"/>
          <w:sz w:val="26"/>
          <w:szCs w:val="26"/>
          <w:lang w:val="en-US"/>
        </w:rPr>
        <w:t>ie</w:t>
      </w:r>
      <w:proofErr w:type="spellEnd"/>
      <w:r>
        <w:rPr>
          <w:rFonts w:ascii="Times" w:hAnsi="Times" w:cs="Times"/>
          <w:sz w:val="26"/>
          <w:szCs w:val="26"/>
          <w:lang w:val="en-US"/>
        </w:rPr>
        <w:t xml:space="preserve"> for each x in set e.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8.1.3 </w:t>
      </w:r>
      <w:proofErr w:type="spellStart"/>
      <w:r>
        <w:rPr>
          <w:rFonts w:ascii="Times" w:hAnsi="Times" w:cs="Times"/>
          <w:sz w:val="32"/>
          <w:szCs w:val="32"/>
          <w:lang w:val="en-US"/>
        </w:rPr>
        <w:t>Modelling</w:t>
      </w:r>
      <w:proofErr w:type="spellEnd"/>
      <w:r>
        <w:rPr>
          <w:rFonts w:ascii="Times" w:hAnsi="Times" w:cs="Times"/>
          <w:sz w:val="32"/>
          <w:szCs w:val="32"/>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Alloy language uses the Alloy logic plus some other constructs to make models. "</w:t>
      </w:r>
      <w:proofErr w:type="gramStart"/>
      <w:r>
        <w:rPr>
          <w:rFonts w:ascii="Times" w:hAnsi="Times" w:cs="Times"/>
          <w:sz w:val="26"/>
          <w:szCs w:val="26"/>
          <w:lang w:val="en-US"/>
        </w:rPr>
        <w:t>a</w:t>
      </w:r>
      <w:proofErr w:type="gramEnd"/>
      <w:r>
        <w:rPr>
          <w:rFonts w:ascii="Times" w:hAnsi="Times" w:cs="Times"/>
          <w:sz w:val="26"/>
          <w:szCs w:val="26"/>
          <w:lang w:val="en-US"/>
        </w:rPr>
        <w:t xml:space="preserve"> description of a software abstraction" 4.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(Recall that in FOL a model means something different.)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Language constructs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Alloy language adds these constructs to the Alloy logic: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Alloy, a model is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module line gives the relative pathname of the model’s file (minus the "</w:t>
      </w:r>
      <w:proofErr w:type="gramStart"/>
      <w:r>
        <w:rPr>
          <w:rFonts w:ascii="Times" w:hAnsi="Times" w:cs="Times"/>
          <w:sz w:val="26"/>
          <w:szCs w:val="26"/>
          <w:lang w:val="en-US"/>
        </w:rPr>
        <w:t>.</w:t>
      </w:r>
      <w:proofErr w:type="spellStart"/>
      <w:r>
        <w:rPr>
          <w:rFonts w:ascii="Times" w:hAnsi="Times" w:cs="Times"/>
          <w:sz w:val="26"/>
          <w:szCs w:val="26"/>
          <w:lang w:val="en-US"/>
        </w:rPr>
        <w:t>als</w:t>
      </w:r>
      <w:proofErr w:type="spellEnd"/>
      <w:proofErr w:type="gramEnd"/>
      <w:r>
        <w:rPr>
          <w:rFonts w:ascii="Times" w:hAnsi="Times" w:cs="Times"/>
          <w:sz w:val="26"/>
          <w:szCs w:val="26"/>
          <w:lang w:val="en-US"/>
        </w:rPr>
        <w:t>" suffix). The pathname is relative to the directory that imported module pathnames are going to be relative to. (Obviously, the module line is mostly redundant with the file’s full pathname.)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sig (signature) declares one or more sets of atoms, and their relations to other sets.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fun (function) defines a way of getting a relation (or set, or atom). It can take parameters that are used in getting its result. It can define a relation (usually using -&gt;) and make use of it to produce its result. It is a FOL function for the Alloy logic, in which expressions are relations.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A </w:t>
      </w:r>
      <w:proofErr w:type="spellStart"/>
      <w:r>
        <w:rPr>
          <w:rFonts w:ascii="Times" w:hAnsi="Times" w:cs="Times"/>
          <w:sz w:val="26"/>
          <w:szCs w:val="26"/>
          <w:lang w:val="en-US"/>
        </w:rPr>
        <w:t>pred</w:t>
      </w:r>
      <w:proofErr w:type="spellEnd"/>
      <w:r>
        <w:rPr>
          <w:rFonts w:ascii="Times" w:hAnsi="Times" w:cs="Times"/>
          <w:sz w:val="26"/>
          <w:szCs w:val="26"/>
          <w:lang w:val="en-US"/>
        </w:rPr>
        <w:t xml:space="preserve"> (predicate) defines a formula (true or false). It can take parameters that are used in getting its result. It is a FOL predicate for the Alloy logic.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fact defines a formula that you assume is valid (always true, for any world). The Alloy analyzer uses facts as axioms in constructing its examples and counterexamples.  </w:t>
      </w:r>
    </w:p>
    <w:p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You run a predicate in order to see the examples (if any) the Alloy analyzer finds for which the predicate is true.  You define the scope that the analyzer checks by saying things like "run for 3" or "run for 3 but 4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Dog". The analyzer will then check only possible examples that contain no more than that many of atoms from each set.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If it finds an example, then the predicate is </w:t>
      </w:r>
      <w:proofErr w:type="spellStart"/>
      <w:r>
        <w:rPr>
          <w:rFonts w:ascii="Times" w:hAnsi="Times" w:cs="Times"/>
          <w:sz w:val="26"/>
          <w:szCs w:val="26"/>
          <w:lang w:val="en-US"/>
        </w:rPr>
        <w:t>satisfiable</w:t>
      </w:r>
      <w:proofErr w:type="spellEnd"/>
      <w:r>
        <w:rPr>
          <w:rFonts w:ascii="Times" w:hAnsi="Times" w:cs="Times"/>
          <w:sz w:val="26"/>
          <w:szCs w:val="26"/>
          <w:lang w:val="en-US"/>
        </w:rPr>
        <w:t xml:space="preserv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If it finds no examples, the predicate may be either invalid (false for all possible examples); or it may be </w:t>
      </w:r>
      <w:proofErr w:type="spellStart"/>
      <w:r>
        <w:rPr>
          <w:rFonts w:ascii="Times" w:hAnsi="Times" w:cs="Times"/>
          <w:sz w:val="26"/>
          <w:szCs w:val="26"/>
          <w:lang w:val="en-US"/>
        </w:rPr>
        <w:t>satisfiable</w:t>
      </w:r>
      <w:proofErr w:type="spellEnd"/>
      <w:r>
        <w:rPr>
          <w:rFonts w:ascii="Times" w:hAnsi="Times" w:cs="Times"/>
          <w:sz w:val="26"/>
          <w:szCs w:val="26"/>
          <w:lang w:val="en-US"/>
        </w:rPr>
        <w:t xml:space="preserve"> but not within the scope you used.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35 </w:t>
      </w:r>
    </w:p>
    <w:p w:rsidR="0055290F" w:rsidRDefault="0055290F" w:rsidP="0055290F">
      <w:pPr>
        <w:widowControl w:val="0"/>
        <w:numPr>
          <w:ilvl w:val="0"/>
          <w:numId w:val="1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An assert</w:t>
      </w:r>
      <w:proofErr w:type="gramEnd"/>
      <w:r>
        <w:rPr>
          <w:rFonts w:ascii="Times" w:hAnsi="Times" w:cs="Times"/>
          <w:sz w:val="26"/>
          <w:szCs w:val="26"/>
          <w:lang w:val="en-US"/>
        </w:rPr>
        <w:t xml:space="preserve"> (assertion) defines a formula that you claim will always be true. An assertion differs from a fact in that the Alloy analyzer will check an assertion to see if it is true for all the examples in a scope, whereas the analyzer assumes each fact is true and uses them to constrain which examples it looks at.  </w:t>
      </w:r>
    </w:p>
    <w:p w:rsidR="0055290F" w:rsidRDefault="0055290F" w:rsidP="0055290F">
      <w:pPr>
        <w:widowControl w:val="0"/>
        <w:numPr>
          <w:ilvl w:val="0"/>
          <w:numId w:val="1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You check an assertion in order to see whether the Alloy analyzer finds any counterexamples.  You define the scope as for a run command.  If it finds a counterexample, then the predicate is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 If it finds no counterexamples, the predicate may be either valid (true for all possible examples); or it may be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but not within the scope you used.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Which construct to use where?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Writing a model (Alloy file) that might need to import other models? Use module.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a set of atoms? Use a sig.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an expression, whose value is a function (or set, or scalar)? Use a fun (function).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Need a formula, whose value is true or false? Use a </w:t>
      </w:r>
      <w:proofErr w:type="spellStart"/>
      <w:r>
        <w:rPr>
          <w:rFonts w:ascii="Times" w:hAnsi="Times" w:cs="Times"/>
          <w:sz w:val="26"/>
          <w:szCs w:val="26"/>
          <w:lang w:val="en-US"/>
        </w:rPr>
        <w:t>pred</w:t>
      </w:r>
      <w:proofErr w:type="spellEnd"/>
      <w:r>
        <w:rPr>
          <w:rFonts w:ascii="Times" w:hAnsi="Times" w:cs="Times"/>
          <w:sz w:val="26"/>
          <w:szCs w:val="26"/>
          <w:lang w:val="en-US"/>
        </w:rPr>
        <w:t xml:space="preserve"> (predicate).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to state an axiom that you want to be true always? Use a fact (function).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Need an example for which a </w:t>
      </w:r>
      <w:proofErr w:type="spellStart"/>
      <w:r>
        <w:rPr>
          <w:rFonts w:ascii="Times" w:hAnsi="Times" w:cs="Times"/>
          <w:sz w:val="26"/>
          <w:szCs w:val="26"/>
          <w:lang w:val="en-US"/>
        </w:rPr>
        <w:t>pred</w:t>
      </w:r>
      <w:proofErr w:type="spellEnd"/>
      <w:r>
        <w:rPr>
          <w:rFonts w:ascii="Times" w:hAnsi="Times" w:cs="Times"/>
          <w:sz w:val="26"/>
          <w:szCs w:val="26"/>
          <w:lang w:val="en-US"/>
        </w:rPr>
        <w:t xml:space="preserve"> is true? </w:t>
      </w:r>
      <w:proofErr w:type="gramStart"/>
      <w:r>
        <w:rPr>
          <w:rFonts w:ascii="Times" w:hAnsi="Times" w:cs="Times"/>
          <w:sz w:val="26"/>
          <w:szCs w:val="26"/>
          <w:lang w:val="en-US"/>
        </w:rPr>
        <w:t>run</w:t>
      </w:r>
      <w:proofErr w:type="gramEnd"/>
      <w:r>
        <w:rPr>
          <w:rFonts w:ascii="Times" w:hAnsi="Times" w:cs="Times"/>
          <w:sz w:val="26"/>
          <w:szCs w:val="26"/>
          <w:lang w:val="en-US"/>
        </w:rPr>
        <w:t xml:space="preserve"> the predicate to see if one exists. It’s like using an existential quantifier over all the predicate’s parameters.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Want to claim something is always true? Use </w:t>
      </w:r>
      <w:proofErr w:type="gramStart"/>
      <w:r>
        <w:rPr>
          <w:rFonts w:ascii="Times" w:hAnsi="Times" w:cs="Times"/>
          <w:sz w:val="26"/>
          <w:szCs w:val="26"/>
          <w:lang w:val="en-US"/>
        </w:rPr>
        <w:t>an assert</w:t>
      </w:r>
      <w:proofErr w:type="gramEnd"/>
      <w:r>
        <w:rPr>
          <w:rFonts w:ascii="Times" w:hAnsi="Times" w:cs="Times"/>
          <w:sz w:val="26"/>
          <w:szCs w:val="26"/>
          <w:lang w:val="en-US"/>
        </w:rPr>
        <w:t xml:space="preserve"> (assertion).  </w:t>
      </w:r>
    </w:p>
    <w:p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Want to see if </w:t>
      </w:r>
      <w:proofErr w:type="gramStart"/>
      <w:r>
        <w:rPr>
          <w:rFonts w:ascii="Times" w:hAnsi="Times" w:cs="Times"/>
          <w:sz w:val="26"/>
          <w:szCs w:val="26"/>
          <w:lang w:val="en-US"/>
        </w:rPr>
        <w:t>an assert</w:t>
      </w:r>
      <w:proofErr w:type="gramEnd"/>
      <w:r>
        <w:rPr>
          <w:rFonts w:ascii="Times" w:hAnsi="Times" w:cs="Times"/>
          <w:sz w:val="26"/>
          <w:szCs w:val="26"/>
          <w:lang w:val="en-US"/>
        </w:rPr>
        <w:t xml:space="preserve"> is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w:t>
      </w:r>
      <w:proofErr w:type="gramStart"/>
      <w:r>
        <w:rPr>
          <w:rFonts w:ascii="Times" w:hAnsi="Times" w:cs="Times"/>
          <w:sz w:val="26"/>
          <w:szCs w:val="26"/>
          <w:lang w:val="en-US"/>
        </w:rPr>
        <w:t>check</w:t>
      </w:r>
      <w:proofErr w:type="gramEnd"/>
      <w:r>
        <w:rPr>
          <w:rFonts w:ascii="Times" w:hAnsi="Times" w:cs="Times"/>
          <w:sz w:val="26"/>
          <w:szCs w:val="26"/>
          <w:lang w:val="en-US"/>
        </w:rPr>
        <w:t xml:space="preserve"> the assertion to see if any counterexample can be found.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8.1.4 Signatures </w:t>
      </w:r>
    </w:p>
    <w:tbl>
      <w:tblPr>
        <w:tblW w:w="0" w:type="auto"/>
        <w:tblBorders>
          <w:top w:val="nil"/>
          <w:left w:val="nil"/>
          <w:right w:val="nil"/>
        </w:tblBorders>
        <w:tblLayout w:type="fixed"/>
        <w:tblLook w:val="0000" w:firstRow="0" w:lastRow="0" w:firstColumn="0" w:lastColumn="0" w:noHBand="0" w:noVBand="0"/>
      </w:tblPr>
      <w:tblGrid>
        <w:gridCol w:w="5220"/>
        <w:gridCol w:w="9140"/>
        <w:tblGridChange w:id="258">
          <w:tblGrid>
            <w:gridCol w:w="5220"/>
            <w:gridCol w:w="9140"/>
          </w:tblGrid>
        </w:tblGridChange>
      </w:tblGrid>
      <w:tr w:rsidR="0055290F" w:rsidTr="0055290F">
        <w:tblPrEx>
          <w:tblCellMar>
            <w:top w:w="0" w:type="dxa"/>
            <w:bottom w:w="0" w:type="dxa"/>
          </w:tblCellMar>
        </w:tblPrEx>
        <w:tc>
          <w:tcPr>
            <w:tcW w:w="122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Signatures 91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of atoms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extends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set B, disjoint from all other extends subsets of B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in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B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in B + C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the union (+) of sets B and C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abstract</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that contains no atoms other than the ones in its subsets (if any)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one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singleton set A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lone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of 0 or 1 atom </w:t>
            </w:r>
          </w:p>
        </w:tc>
      </w:tr>
      <w:tr w:rsidR="0055290F">
        <w:tblPrEx>
          <w:tblBorders>
            <w:top w:val="none" w:sz="0" w:space="0" w:color="auto"/>
          </w:tblBorders>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some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nonempty set A </w:t>
            </w:r>
          </w:p>
        </w:tc>
      </w:tr>
      <w:tr w:rsidR="0055290F">
        <w:tblPrEx>
          <w:tblCellMar>
            <w:top w:w="0" w:type="dxa"/>
            <w:bottom w:w="0" w:type="dxa"/>
          </w:tblCellMar>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two sets A and B of atoms Wherever A appeared above, a list of names can appear </w:t>
            </w:r>
          </w:p>
        </w:tc>
      </w:tr>
      <w:tr w:rsidR="0055290F" w:rsidTr="0055290F">
        <w:tblPrEx>
          <w:tblCellMar>
            <w:top w:w="0" w:type="dxa"/>
            <w:bottom w:w="0" w:type="dxa"/>
          </w:tblCellMar>
        </w:tblPrEx>
        <w:tc>
          <w:tcPr>
            <w:tcW w:w="143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Fields (in a signature for set A) 95 </w:t>
            </w:r>
          </w:p>
        </w:tc>
      </w:tr>
      <w:tr w:rsidR="0055290F">
        <w:tblPrEx>
          <w:tblBorders>
            <w:top w:val="none" w:sz="0" w:space="0" w:color="auto"/>
          </w:tblBorders>
          <w:tblCellMar>
            <w:top w:w="0" w:type="dxa"/>
            <w:bottom w:w="0" w:type="dxa"/>
          </w:tblCellMar>
        </w:tblPrEx>
        <w:tc>
          <w:tcPr>
            <w:tcW w:w="52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e </w:t>
            </w:r>
          </w:p>
        </w:tc>
        <w:tc>
          <w:tcPr>
            <w:tcW w:w="91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Declares a relation f that’s a subset of A-&gt;e</w:t>
            </w:r>
            <w:proofErr w:type="gramStart"/>
            <w:r>
              <w:rPr>
                <w:rFonts w:ascii="Times" w:hAnsi="Times" w:cs="Times"/>
                <w:sz w:val="26"/>
                <w:szCs w:val="26"/>
                <w:lang w:val="en-US"/>
              </w:rPr>
              <w:t>. </w:t>
            </w:r>
            <w:proofErr w:type="gramEnd"/>
            <w:r>
              <w:rPr>
                <w:rFonts w:ascii="Times" w:hAnsi="Times" w:cs="Times"/>
                <w:sz w:val="26"/>
                <w:szCs w:val="26"/>
                <w:lang w:val="en-US"/>
              </w:rPr>
              <w:t xml:space="preserve">e can be any expression that produces a set — union, intersection, ... , any combination. </w:t>
            </w:r>
          </w:p>
        </w:tc>
      </w:tr>
      <w:tr w:rsidR="0055290F">
        <w:tblPrEx>
          <w:tblCellMar>
            <w:top w:w="0" w:type="dxa"/>
            <w:bottom w:w="0" w:type="dxa"/>
          </w:tblCellMar>
        </w:tblPrEx>
        <w:tc>
          <w:tcPr>
            <w:tcW w:w="52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lone e </w:t>
            </w:r>
          </w:p>
        </w:tc>
        <w:tc>
          <w:tcPr>
            <w:tcW w:w="91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no e or one e. </w:t>
            </w:r>
          </w:p>
        </w:tc>
      </w:tr>
    </w:tbl>
    <w:p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one e Each A is related to exactly one e. </w:t>
      </w:r>
    </w:p>
    <w:p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36 </w:t>
      </w:r>
    </w:p>
    <w:tbl>
      <w:tblPr>
        <w:tblW w:w="0" w:type="auto"/>
        <w:tblBorders>
          <w:top w:val="nil"/>
          <w:left w:val="nil"/>
          <w:right w:val="nil"/>
        </w:tblBorders>
        <w:tblLayout w:type="fixed"/>
        <w:tblLook w:val="0000" w:firstRow="0" w:lastRow="0" w:firstColumn="0" w:lastColumn="0" w:noHBand="0" w:noVBand="0"/>
      </w:tblPr>
      <w:tblGrid>
        <w:gridCol w:w="5680"/>
        <w:gridCol w:w="9920"/>
      </w:tblGrid>
      <w:tr w:rsidR="0055290F">
        <w:tblPrEx>
          <w:tblCellMar>
            <w:top w:w="0" w:type="dxa"/>
            <w:bottom w:w="0" w:type="dxa"/>
          </w:tblCellMar>
        </w:tblPrEx>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some e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at least one e. </w:t>
            </w:r>
          </w:p>
        </w:tc>
      </w:tr>
      <w:tr w:rsidR="0055290F">
        <w:tblPrEx>
          <w:tblBorders>
            <w:top w:val="none" w:sz="0" w:space="0" w:color="auto"/>
          </w:tblBorders>
          <w:tblCellMar>
            <w:top w:w="0" w:type="dxa"/>
            <w:bottom w:w="0" w:type="dxa"/>
          </w:tblCellMar>
        </w:tblPrEx>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g-&gt;h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a relation from g to h. </w:t>
            </w:r>
          </w:p>
        </w:tc>
      </w:tr>
      <w:tr w:rsidR="0055290F">
        <w:tblPrEx>
          <w:tblCellMar>
            <w:top w:w="0" w:type="dxa"/>
            <w:bottom w:w="0" w:type="dxa"/>
          </w:tblCellMar>
        </w:tblPrEx>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one g lone -&gt; some h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multiplicities have their usual meanings. Here, each A is related to exactly one relation relating each g to 1 or more h’s, and each h is related to 0 or 1 g. </w:t>
            </w:r>
          </w:p>
        </w:tc>
      </w:tr>
    </w:tbl>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8.1.5 Functions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8.1.6 Predicates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8.1.7 Facts </w:t>
      </w:r>
    </w:p>
    <w:p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8.1.8 Assertions </w:t>
      </w:r>
    </w:p>
    <w:tbl>
      <w:tblPr>
        <w:tblW w:w="0" w:type="auto"/>
        <w:tblBorders>
          <w:top w:val="nil"/>
          <w:left w:val="nil"/>
          <w:right w:val="nil"/>
        </w:tblBorders>
        <w:tblLayout w:type="fixed"/>
        <w:tblLook w:val="0000" w:firstRow="0" w:lastRow="0" w:firstColumn="0" w:lastColumn="0" w:noHBand="0" w:noVBand="0"/>
      </w:tblPr>
      <w:tblGrid>
        <w:gridCol w:w="5120"/>
        <w:gridCol w:w="12520"/>
        <w:tblGridChange w:id="259">
          <w:tblGrid>
            <w:gridCol w:w="5120"/>
            <w:gridCol w:w="12520"/>
          </w:tblGrid>
        </w:tblGridChange>
      </w:tblGrid>
      <w:tr w:rsidR="0055290F" w:rsidTr="0055290F">
        <w:tblPrEx>
          <w:tblCellMar>
            <w:top w:w="0" w:type="dxa"/>
            <w:bottom w:w="0" w:type="dxa"/>
          </w:tblCellMar>
        </w:tblPrEx>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Function 121s </w:t>
            </w:r>
          </w:p>
        </w:tc>
      </w:tr>
      <w:tr w:rsidR="0055290F">
        <w:tblPrEx>
          <w:tblCellMar>
            <w:top w:w="0" w:type="dxa"/>
            <w:bottom w:w="0" w:type="dxa"/>
          </w:tblCellMar>
        </w:tblPrEx>
        <w:tc>
          <w:tcPr>
            <w:tcW w:w="51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fun</w:t>
            </w:r>
            <w:proofErr w:type="gramEnd"/>
            <w:r>
              <w:rPr>
                <w:rFonts w:ascii="Times" w:hAnsi="Times" w:cs="Times"/>
                <w:sz w:val="26"/>
                <w:szCs w:val="26"/>
                <w:lang w:val="en-US"/>
              </w:rPr>
              <w:t xml:space="preserve"> Name [parameters] : type {e} </w:t>
            </w:r>
          </w:p>
        </w:tc>
        <w:tc>
          <w:tcPr>
            <w:tcW w:w="10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Defines a function, with the given name and (possibly empty) parameters, and producing a relation (or set, or scalar) of the given type</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expression e, which may reference the </w:t>
            </w:r>
            <w:proofErr w:type="spellStart"/>
            <w:r>
              <w:rPr>
                <w:rFonts w:ascii="Times" w:hAnsi="Times" w:cs="Times"/>
                <w:sz w:val="26"/>
                <w:szCs w:val="26"/>
                <w:lang w:val="en-US"/>
              </w:rPr>
              <w:t>param</w:t>
            </w:r>
            <w:proofErr w:type="spellEnd"/>
            <w:r>
              <w:rPr>
                <w:rFonts w:ascii="Times" w:hAnsi="Times" w:cs="Times"/>
                <w:sz w:val="26"/>
                <w:szCs w:val="26"/>
                <w:lang w:val="en-US"/>
              </w:rPr>
              <w:t xml:space="preserve">- </w:t>
            </w:r>
            <w:proofErr w:type="spellStart"/>
            <w:r>
              <w:rPr>
                <w:rFonts w:ascii="Times" w:hAnsi="Times" w:cs="Times"/>
                <w:sz w:val="26"/>
                <w:szCs w:val="26"/>
                <w:lang w:val="en-US"/>
              </w:rPr>
              <w:t>eters</w:t>
            </w:r>
            <w:proofErr w:type="spellEnd"/>
            <w:r>
              <w:rPr>
                <w:rFonts w:ascii="Times" w:hAnsi="Times" w:cs="Times"/>
                <w:sz w:val="26"/>
                <w:szCs w:val="26"/>
                <w:lang w:val="en-US"/>
              </w:rPr>
              <w:t xml:space="preserve">. </w:t>
            </w:r>
          </w:p>
        </w:tc>
      </w:tr>
      <w:tr w:rsidR="0055290F" w:rsidTr="0055290F">
        <w:tblPrEx>
          <w:tblCellMar>
            <w:top w:w="0" w:type="dxa"/>
            <w:bottom w:w="0" w:type="dxa"/>
          </w:tblCellMar>
        </w:tblPrEx>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Predicates 121 </w:t>
            </w:r>
          </w:p>
        </w:tc>
      </w:tr>
      <w:tr w:rsidR="0055290F">
        <w:tblPrEx>
          <w:tblCellMar>
            <w:top w:w="0" w:type="dxa"/>
            <w:bottom w:w="0" w:type="dxa"/>
          </w:tblCellMar>
        </w:tblPrEx>
        <w:tc>
          <w:tcPr>
            <w:tcW w:w="44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Name [parameters] {f} </w:t>
            </w:r>
          </w:p>
        </w:tc>
        <w:tc>
          <w:tcPr>
            <w:tcW w:w="11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Defines a predicate, with the given name and (possibly empty) parameters. A predicate always produces true or false, so no type is needed</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formula f, which may reference the parameters. </w:t>
            </w:r>
          </w:p>
        </w:tc>
      </w:tr>
      <w:tr w:rsidR="0055290F" w:rsidTr="0055290F">
        <w:tblPrEx>
          <w:tblCellMar>
            <w:top w:w="0" w:type="dxa"/>
            <w:bottom w:w="0" w:type="dxa"/>
          </w:tblCellMar>
        </w:tblPrEx>
        <w:tc>
          <w:tcPr>
            <w:tcW w:w="110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Facts 117 </w:t>
            </w:r>
          </w:p>
        </w:tc>
      </w:tr>
      <w:tr w:rsidR="0055290F">
        <w:tblPrEx>
          <w:tblBorders>
            <w:top w:val="none" w:sz="0" w:space="0" w:color="auto"/>
          </w:tblBorders>
          <w:tblCellMar>
            <w:top w:w="0" w:type="dxa"/>
            <w:bottom w:w="0" w:type="dxa"/>
          </w:tblCellMar>
        </w:tblPrEx>
        <w:tc>
          <w:tcPr>
            <w:tcW w:w="3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{e} </w:t>
            </w:r>
          </w:p>
        </w:tc>
        <w:tc>
          <w:tcPr>
            <w:tcW w:w="7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expression e is a constraint that the analyzer will assume is always true. </w:t>
            </w:r>
          </w:p>
        </w:tc>
      </w:tr>
      <w:tr w:rsidR="0055290F">
        <w:tblPrEx>
          <w:tblCellMar>
            <w:top w:w="0" w:type="dxa"/>
            <w:bottom w:w="0" w:type="dxa"/>
          </w:tblCellMar>
        </w:tblPrEx>
        <w:tc>
          <w:tcPr>
            <w:tcW w:w="3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Name {e} </w:t>
            </w:r>
          </w:p>
        </w:tc>
        <w:tc>
          <w:tcPr>
            <w:tcW w:w="7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You can name a fact if you wish; the analyzer will ignore the name. </w:t>
            </w:r>
          </w:p>
        </w:tc>
      </w:tr>
      <w:tr w:rsidR="0055290F" w:rsidTr="0055290F">
        <w:tblPrEx>
          <w:tblCellMar>
            <w:top w:w="0" w:type="dxa"/>
            <w:bottom w:w="0" w:type="dxa"/>
          </w:tblCellMar>
        </w:tblPrEx>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Assertions 124 </w:t>
            </w:r>
          </w:p>
        </w:tc>
      </w:tr>
      <w:tr w:rsidR="0055290F">
        <w:tblPrEx>
          <w:tblCellMar>
            <w:top w:w="0" w:type="dxa"/>
            <w:bottom w:w="0" w:type="dxa"/>
          </w:tblCellMar>
        </w:tblPrEx>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assert</w:t>
            </w:r>
            <w:proofErr w:type="gramEnd"/>
            <w:r>
              <w:rPr>
                <w:rFonts w:ascii="Times" w:hAnsi="Times" w:cs="Times"/>
                <w:sz w:val="26"/>
                <w:szCs w:val="26"/>
                <w:lang w:val="en-US"/>
              </w:rPr>
              <w:t xml:space="preserve"> Name {f} </w:t>
            </w:r>
          </w:p>
        </w:tc>
        <w:tc>
          <w:tcPr>
            <w:tcW w:w="12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Defines </w:t>
            </w:r>
            <w:proofErr w:type="gramStart"/>
            <w:r>
              <w:rPr>
                <w:rFonts w:ascii="Times" w:hAnsi="Times" w:cs="Times"/>
                <w:sz w:val="26"/>
                <w:szCs w:val="26"/>
                <w:lang w:val="en-US"/>
              </w:rPr>
              <w:t>a</w:t>
            </w:r>
            <w:proofErr w:type="gramEnd"/>
            <w:r>
              <w:rPr>
                <w:rFonts w:ascii="Times" w:hAnsi="Times" w:cs="Times"/>
                <w:sz w:val="26"/>
                <w:szCs w:val="26"/>
                <w:lang w:val="en-US"/>
              </w:rPr>
              <w:t xml:space="preserve"> assertion, with the given name. Assertions take no parameters. An assertion always produces true or false, so no type is needed</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formula f. </w:t>
            </w:r>
          </w:p>
        </w:tc>
      </w:tr>
    </w:tbl>
    <w:p w:rsidR="008F58EF" w:rsidRDefault="008F58EF"/>
    <w:sectPr w:rsidR="008F58EF" w:rsidSect="008F58E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eroen" w:date="2016-02-05T17:40:00Z" w:initials="J">
    <w:p w:rsidR="00B318D9" w:rsidRDefault="00B318D9">
      <w:pPr>
        <w:pStyle w:val="Tekstopmerking"/>
      </w:pPr>
      <w:r>
        <w:rPr>
          <w:rStyle w:val="Verwijzingopmerking"/>
        </w:rPr>
        <w:annotationRef/>
      </w:r>
      <w:r>
        <w:t xml:space="preserve">I </w:t>
      </w:r>
      <w:proofErr w:type="spellStart"/>
      <w:r>
        <w:t>Don’t</w:t>
      </w:r>
      <w:proofErr w:type="spellEnd"/>
      <w:r>
        <w:t xml:space="preserve"> get </w:t>
      </w:r>
      <w:proofErr w:type="spellStart"/>
      <w:r>
        <w:t>this</w:t>
      </w:r>
      <w:proofErr w:type="spellEnd"/>
      <w:r>
        <w:t xml:space="preserve"> </w:t>
      </w:r>
      <w:proofErr w:type="spellStart"/>
      <w:r>
        <w:t>sentence</w:t>
      </w:r>
      <w:proofErr w:type="spellEnd"/>
      <w:r>
        <w:t>.</w:t>
      </w:r>
    </w:p>
  </w:comment>
  <w:comment w:id="39" w:author="Jeroen" w:date="2016-02-05T17:45:00Z" w:initials="J">
    <w:p w:rsidR="00B318D9" w:rsidRDefault="00B318D9">
      <w:pPr>
        <w:pStyle w:val="Tekstopmerking"/>
      </w:pPr>
      <w:r>
        <w:rPr>
          <w:rStyle w:val="Verwijzingopmerking"/>
        </w:rPr>
        <w:annotationRef/>
      </w:r>
      <w:proofErr w:type="spellStart"/>
      <w:r>
        <w:t>What</w:t>
      </w:r>
      <w:proofErr w:type="spellEnd"/>
      <w:r>
        <w:t xml:space="preserve"> </w:t>
      </w:r>
      <w:proofErr w:type="spellStart"/>
      <w:r>
        <w:t>things</w:t>
      </w:r>
      <w:proofErr w:type="spellEnd"/>
    </w:p>
  </w:comment>
  <w:comment w:id="47" w:author="Jeroen" w:date="2016-02-05T17:47:00Z" w:initials="J">
    <w:p w:rsidR="00B318D9" w:rsidRDefault="00B318D9">
      <w:pPr>
        <w:pStyle w:val="Tekstopmerking"/>
      </w:pPr>
      <w:r>
        <w:rPr>
          <w:rStyle w:val="Verwijzingopmerking"/>
        </w:rPr>
        <w:annotationRef/>
      </w:r>
      <w:proofErr w:type="spellStart"/>
      <w:r>
        <w:t>About</w:t>
      </w:r>
      <w:proofErr w:type="spellEnd"/>
      <w:r>
        <w:t>?</w:t>
      </w:r>
    </w:p>
  </w:comment>
  <w:comment w:id="48" w:author="Jeroen" w:date="2016-02-05T17:47:00Z" w:initials="J">
    <w:p w:rsidR="00B318D9" w:rsidRDefault="00B318D9">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the link, </w:t>
      </w:r>
      <w:proofErr w:type="spellStart"/>
      <w:r>
        <w:t>explain</w:t>
      </w:r>
      <w:proofErr w:type="spellEnd"/>
      <w:r>
        <w:t xml:space="preserve"> a bit</w:t>
      </w:r>
    </w:p>
  </w:comment>
  <w:comment w:id="54" w:author="Jeroen" w:date="2016-02-05T17:51:00Z" w:initials="J">
    <w:p w:rsidR="00B318D9" w:rsidRDefault="00B318D9">
      <w:pPr>
        <w:pStyle w:val="Tekstopmerking"/>
      </w:pPr>
      <w:r>
        <w:rPr>
          <w:rStyle w:val="Verwijzingopmerking"/>
        </w:rPr>
        <w:annotationRef/>
      </w:r>
      <w:r>
        <w:t>???</w:t>
      </w:r>
    </w:p>
  </w:comment>
  <w:comment w:id="59" w:author="Jeroen" w:date="2016-02-05T17:52:00Z" w:initials="J">
    <w:p w:rsidR="00B318D9" w:rsidRDefault="00B318D9">
      <w:pPr>
        <w:pStyle w:val="Tekstopmerking"/>
      </w:pPr>
      <w:r>
        <w:rPr>
          <w:rStyle w:val="Verwijzingopmerking"/>
        </w:rPr>
        <w:annotationRef/>
      </w:r>
      <w:proofErr w:type="spellStart"/>
      <w:r>
        <w:t>Which</w:t>
      </w:r>
      <w:proofErr w:type="spellEnd"/>
      <w:r>
        <w:t xml:space="preserve"> model</w:t>
      </w:r>
    </w:p>
  </w:comment>
  <w:comment w:id="117" w:author="Jeroen" w:date="2016-02-05T18:04:00Z" w:initials="J">
    <w:p w:rsidR="00B318D9" w:rsidRDefault="00B318D9">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want </w:t>
      </w:r>
      <w:proofErr w:type="spellStart"/>
      <w:r>
        <w:t>to</w:t>
      </w:r>
      <w:proofErr w:type="spellEnd"/>
      <w:r>
        <w:t xml:space="preserve"> say </w:t>
      </w:r>
      <w:proofErr w:type="spellStart"/>
      <w:r>
        <w:t>here</w:t>
      </w:r>
      <w:proofErr w:type="spellEnd"/>
      <w:r>
        <w:t>.</w:t>
      </w:r>
    </w:p>
  </w:comment>
  <w:comment w:id="156" w:author="Jeroen" w:date="2016-02-05T18:25:00Z" w:initials="J">
    <w:p w:rsidR="003B7DA0" w:rsidRDefault="003B7DA0">
      <w:pPr>
        <w:pStyle w:val="Tekstopmerking"/>
      </w:pPr>
      <w:r>
        <w:rPr>
          <w:rStyle w:val="Verwijzingopmerking"/>
        </w:rPr>
        <w:annotationRef/>
      </w:r>
      <w:proofErr w:type="spellStart"/>
      <w:r>
        <w:t>Which</w:t>
      </w:r>
      <w:proofErr w:type="spellEnd"/>
      <w:r>
        <w:t xml:space="preserve"> model? The </w:t>
      </w:r>
      <w:proofErr w:type="spellStart"/>
      <w:r>
        <w:t>clais</w:t>
      </w:r>
      <w:proofErr w:type="spellEnd"/>
      <w:r>
        <w:t xml:space="preserve"> </w:t>
      </w:r>
      <w:proofErr w:type="spellStart"/>
      <w:r>
        <w:t>that</w:t>
      </w:r>
      <w:proofErr w:type="spellEnd"/>
      <w:r>
        <w:t xml:space="preserve"> </w:t>
      </w:r>
      <w:proofErr w:type="spellStart"/>
      <w:r>
        <w:t>theres</w:t>
      </w:r>
      <w:proofErr w:type="spellEnd"/>
      <w:r>
        <w:t xml:space="preserve"> a </w:t>
      </w:r>
      <w:proofErr w:type="spellStart"/>
      <w:r>
        <w:t>specific</w:t>
      </w:r>
      <w:proofErr w:type="spellEnd"/>
      <w:r>
        <w:t xml:space="preserve"> </w:t>
      </w:r>
      <w:proofErr w:type="spellStart"/>
      <w:r>
        <w:t>one</w:t>
      </w:r>
      <w:proofErr w:type="spellEnd"/>
      <w:r>
        <w:t xml:space="preserve"> </w:t>
      </w:r>
      <w:proofErr w:type="spellStart"/>
      <w:r>
        <w:t>which</w:t>
      </w:r>
      <w:proofErr w:type="spellEnd"/>
      <w:r>
        <w:t xml:space="preserve"> is </w:t>
      </w:r>
      <w:proofErr w:type="spellStart"/>
      <w:r>
        <w:t>mentioned</w:t>
      </w:r>
      <w:proofErr w:type="spellEnd"/>
      <w:r>
        <w:t>?</w:t>
      </w:r>
    </w:p>
  </w:comment>
  <w:comment w:id="166" w:author="Jeroen" w:date="2016-02-05T18:28:00Z" w:initials="J">
    <w:p w:rsidR="003B7DA0" w:rsidRDefault="003B7DA0">
      <w:pPr>
        <w:pStyle w:val="Tekstopmerking"/>
      </w:pPr>
      <w:r>
        <w:rPr>
          <w:rStyle w:val="Verwijzingopmerking"/>
        </w:rPr>
        <w:annotationRef/>
      </w:r>
      <w:proofErr w:type="spellStart"/>
      <w:r>
        <w:t>Again</w:t>
      </w:r>
      <w:proofErr w:type="spellEnd"/>
      <w:r>
        <w:t xml:space="preserve">.. </w:t>
      </w:r>
      <w:proofErr w:type="spellStart"/>
      <w:r>
        <w:t>maybe</w:t>
      </w:r>
      <w:proofErr w:type="spellEnd"/>
      <w:r>
        <w:t xml:space="preserve"> </w:t>
      </w:r>
      <w:proofErr w:type="spellStart"/>
      <w:r>
        <w:t>its</w:t>
      </w:r>
      <w:proofErr w:type="spellEnd"/>
      <w:r>
        <w:t xml:space="preserve"> </w:t>
      </w:r>
      <w:proofErr w:type="spellStart"/>
      <w:r>
        <w:t>just</w:t>
      </w:r>
      <w:proofErr w:type="spellEnd"/>
      <w:r>
        <w:t xml:space="preserve"> me.</w:t>
      </w:r>
    </w:p>
  </w:comment>
  <w:comment w:id="194" w:author="Jeroen" w:date="2016-02-05T18:33:00Z" w:initials="J">
    <w:p w:rsidR="003B7DA0" w:rsidRDefault="003B7DA0" w:rsidP="003B7DA0">
      <w:pPr>
        <w:pStyle w:val="Tekstopmerking"/>
      </w:pPr>
      <w:r>
        <w:rPr>
          <w:rStyle w:val="Verwijzingopmerking"/>
        </w:rPr>
        <w:annotationRef/>
      </w:r>
      <w:proofErr w:type="spellStart"/>
      <w:r>
        <w:t>About</w:t>
      </w:r>
      <w:proofErr w:type="spellEnd"/>
      <w:r>
        <w:t>?</w:t>
      </w:r>
    </w:p>
  </w:comment>
  <w:comment w:id="240" w:author="Jeroen" w:date="2016-02-05T18:42:00Z" w:initials="J">
    <w:p w:rsidR="006D0AEB" w:rsidRDefault="006D0AEB">
      <w:pPr>
        <w:pStyle w:val="Tekstopmerking"/>
      </w:pPr>
      <w:r>
        <w:rPr>
          <w:rStyle w:val="Verwijzingopmerking"/>
        </w:rPr>
        <w:annotationRef/>
      </w:r>
      <w:proofErr w:type="spellStart"/>
      <w:r>
        <w:t>Contrary</w:t>
      </w:r>
      <w:proofErr w:type="spellEnd"/>
      <w:r>
        <w:t>..</w:t>
      </w:r>
    </w:p>
  </w:comment>
  <w:comment w:id="229" w:author="Jeroen" w:date="2016-02-05T18:43:00Z" w:initials="J">
    <w:p w:rsidR="006D0AEB" w:rsidRDefault="006D0AEB">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w:t>
      </w:r>
      <w:proofErr w:type="spellStart"/>
      <w:r>
        <w:t>this</w:t>
      </w:r>
      <w:proofErr w:type="spellEnd"/>
      <w:r>
        <w:t xml:space="preserve"> </w:t>
      </w:r>
      <w:proofErr w:type="spellStart"/>
      <w:r>
        <w:t>sentence</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0F"/>
    <w:rsid w:val="003B7DA0"/>
    <w:rsid w:val="004D6BBA"/>
    <w:rsid w:val="0055290F"/>
    <w:rsid w:val="006D0AEB"/>
    <w:rsid w:val="007D361B"/>
    <w:rsid w:val="008F58EF"/>
    <w:rsid w:val="00B31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55290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5290F"/>
    <w:rPr>
      <w:rFonts w:ascii="Lucida Grande" w:hAnsi="Lucida Grande" w:cs="Lucida Grande"/>
      <w:sz w:val="18"/>
      <w:szCs w:val="18"/>
      <w:lang w:val="nl-NL"/>
    </w:rPr>
  </w:style>
  <w:style w:type="character" w:styleId="Verwijzingopmerking">
    <w:name w:val="annotation reference"/>
    <w:basedOn w:val="Standaardalinea-lettertype"/>
    <w:uiPriority w:val="99"/>
    <w:semiHidden/>
    <w:unhideWhenUsed/>
    <w:rsid w:val="0055290F"/>
    <w:rPr>
      <w:sz w:val="18"/>
      <w:szCs w:val="18"/>
    </w:rPr>
  </w:style>
  <w:style w:type="paragraph" w:styleId="Tekstopmerking">
    <w:name w:val="annotation text"/>
    <w:basedOn w:val="Normaal"/>
    <w:link w:val="TekstopmerkingTeken"/>
    <w:uiPriority w:val="99"/>
    <w:semiHidden/>
    <w:unhideWhenUsed/>
    <w:rsid w:val="0055290F"/>
  </w:style>
  <w:style w:type="character" w:customStyle="1" w:styleId="TekstopmerkingTeken">
    <w:name w:val="Tekst opmerking Teken"/>
    <w:basedOn w:val="Standaardalinea-lettertype"/>
    <w:link w:val="Tekstopmerking"/>
    <w:uiPriority w:val="99"/>
    <w:semiHidden/>
    <w:rsid w:val="0055290F"/>
    <w:rPr>
      <w:lang w:val="nl-NL"/>
    </w:rPr>
  </w:style>
  <w:style w:type="paragraph" w:styleId="Onderwerpvanopmerking">
    <w:name w:val="annotation subject"/>
    <w:basedOn w:val="Tekstopmerking"/>
    <w:next w:val="Tekstopmerking"/>
    <w:link w:val="OnderwerpvanopmerkingTeken"/>
    <w:uiPriority w:val="99"/>
    <w:semiHidden/>
    <w:unhideWhenUsed/>
    <w:rsid w:val="0055290F"/>
    <w:rPr>
      <w:b/>
      <w:bCs/>
      <w:sz w:val="20"/>
      <w:szCs w:val="20"/>
    </w:rPr>
  </w:style>
  <w:style w:type="character" w:customStyle="1" w:styleId="OnderwerpvanopmerkingTeken">
    <w:name w:val="Onderwerp van opmerking Teken"/>
    <w:basedOn w:val="TekstopmerkingTeken"/>
    <w:link w:val="Onderwerpvanopmerking"/>
    <w:uiPriority w:val="99"/>
    <w:semiHidden/>
    <w:rsid w:val="0055290F"/>
    <w:rPr>
      <w:b/>
      <w:bCs/>
      <w:sz w:val="20"/>
      <w:szCs w:val="20"/>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55290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5290F"/>
    <w:rPr>
      <w:rFonts w:ascii="Lucida Grande" w:hAnsi="Lucida Grande" w:cs="Lucida Grande"/>
      <w:sz w:val="18"/>
      <w:szCs w:val="18"/>
      <w:lang w:val="nl-NL"/>
    </w:rPr>
  </w:style>
  <w:style w:type="character" w:styleId="Verwijzingopmerking">
    <w:name w:val="annotation reference"/>
    <w:basedOn w:val="Standaardalinea-lettertype"/>
    <w:uiPriority w:val="99"/>
    <w:semiHidden/>
    <w:unhideWhenUsed/>
    <w:rsid w:val="0055290F"/>
    <w:rPr>
      <w:sz w:val="18"/>
      <w:szCs w:val="18"/>
    </w:rPr>
  </w:style>
  <w:style w:type="paragraph" w:styleId="Tekstopmerking">
    <w:name w:val="annotation text"/>
    <w:basedOn w:val="Normaal"/>
    <w:link w:val="TekstopmerkingTeken"/>
    <w:uiPriority w:val="99"/>
    <w:semiHidden/>
    <w:unhideWhenUsed/>
    <w:rsid w:val="0055290F"/>
  </w:style>
  <w:style w:type="character" w:customStyle="1" w:styleId="TekstopmerkingTeken">
    <w:name w:val="Tekst opmerking Teken"/>
    <w:basedOn w:val="Standaardalinea-lettertype"/>
    <w:link w:val="Tekstopmerking"/>
    <w:uiPriority w:val="99"/>
    <w:semiHidden/>
    <w:rsid w:val="0055290F"/>
    <w:rPr>
      <w:lang w:val="nl-NL"/>
    </w:rPr>
  </w:style>
  <w:style w:type="paragraph" w:styleId="Onderwerpvanopmerking">
    <w:name w:val="annotation subject"/>
    <w:basedOn w:val="Tekstopmerking"/>
    <w:next w:val="Tekstopmerking"/>
    <w:link w:val="OnderwerpvanopmerkingTeken"/>
    <w:uiPriority w:val="99"/>
    <w:semiHidden/>
    <w:unhideWhenUsed/>
    <w:rsid w:val="0055290F"/>
    <w:rPr>
      <w:b/>
      <w:bCs/>
      <w:sz w:val="20"/>
      <w:szCs w:val="20"/>
    </w:rPr>
  </w:style>
  <w:style w:type="character" w:customStyle="1" w:styleId="OnderwerpvanopmerkingTeken">
    <w:name w:val="Onderwerp van opmerking Teken"/>
    <w:basedOn w:val="TekstopmerkingTeken"/>
    <w:link w:val="Onderwerpvanopmerking"/>
    <w:uiPriority w:val="99"/>
    <w:semiHidden/>
    <w:rsid w:val="0055290F"/>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33</Pages>
  <Words>8980</Words>
  <Characters>49395</Characters>
  <Application>Microsoft Macintosh Word</Application>
  <DocSecurity>0</DocSecurity>
  <Lines>411</Lines>
  <Paragraphs>116</Paragraphs>
  <ScaleCrop>false</ScaleCrop>
  <Company/>
  <LinksUpToDate>false</LinksUpToDate>
  <CharactersWithSpaces>58259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dc:creator>
  <cp:keywords/>
  <dc:description/>
  <cp:lastModifiedBy>Jeroen</cp:lastModifiedBy>
  <cp:revision>1</cp:revision>
  <dcterms:created xsi:type="dcterms:W3CDTF">2016-02-05T16:38:00Z</dcterms:created>
  <dcterms:modified xsi:type="dcterms:W3CDTF">2016-02-05T18:34:00Z</dcterms:modified>
</cp:coreProperties>
</file>